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755" w:rsidRPr="00753502" w:rsidRDefault="00FB3755" w:rsidP="00753502">
      <w:pPr>
        <w:pStyle w:val="1"/>
        <w:spacing w:after="400"/>
      </w:pPr>
      <w:r w:rsidRPr="00753502">
        <w:t>HTML</w:t>
      </w:r>
      <w:r w:rsidRPr="00753502">
        <w:rPr>
          <w:rFonts w:hint="eastAsia"/>
        </w:rPr>
        <w:t>標記語</w:t>
      </w:r>
    </w:p>
    <w:p w:rsidR="00FB3755" w:rsidRPr="00753502" w:rsidRDefault="00FB3755" w:rsidP="00753502">
      <w:pPr>
        <w:pStyle w:val="2"/>
        <w:spacing w:before="400" w:after="100"/>
      </w:pPr>
      <w:r w:rsidRPr="00753502">
        <w:rPr>
          <w:rFonts w:hint="eastAsia"/>
        </w:rPr>
        <w:t>認識相關名詞</w:t>
      </w:r>
    </w:p>
    <w:p w:rsidR="00FB3755" w:rsidRDefault="00FB3755" w:rsidP="00753502">
      <w:pPr>
        <w:pStyle w:val="3"/>
        <w:spacing w:before="400" w:after="100"/>
      </w:pPr>
      <w:r>
        <w:rPr>
          <w:rFonts w:hint="eastAsia"/>
        </w:rPr>
        <w:t>網際網路</w:t>
      </w:r>
    </w:p>
    <w:p w:rsidR="00FB3755" w:rsidRPr="00556D26" w:rsidRDefault="00314667" w:rsidP="00CB4BC2">
      <w:hyperlink r:id="rId7" w:history="1">
        <w:r w:rsidR="00FB3755" w:rsidRPr="00556D26">
          <w:rPr>
            <w:rStyle w:val="ad"/>
            <w:rFonts w:hint="eastAsia"/>
          </w:rPr>
          <w:t>網際網路</w:t>
        </w:r>
        <w:r w:rsidR="00556D26">
          <w:rPr>
            <w:rStyle w:val="ad"/>
            <w:rFonts w:hint="eastAsia"/>
          </w:rPr>
          <w:t>(</w:t>
        </w:r>
        <w:r w:rsidR="00FB3755" w:rsidRPr="00556D26">
          <w:rPr>
            <w:rStyle w:val="ad"/>
            <w:rFonts w:hint="eastAsia"/>
          </w:rPr>
          <w:t>Internet)</w:t>
        </w:r>
      </w:hyperlink>
      <w:r w:rsidR="00FB3755" w:rsidRPr="00556D26">
        <w:rPr>
          <w:rFonts w:hint="eastAsia"/>
          <w:color w:val="003300"/>
        </w:rPr>
        <w:t>係指藉由電腦連線，能快速且大量獲取資訊的網絡系統</w:t>
      </w:r>
      <w:r w:rsidR="00556D26">
        <w:rPr>
          <w:rFonts w:hint="eastAsia"/>
          <w:color w:val="003300"/>
        </w:rPr>
        <w:t>(</w:t>
      </w:r>
      <w:r w:rsidR="00FB3755" w:rsidRPr="00556D26">
        <w:rPr>
          <w:rFonts w:hint="eastAsia"/>
          <w:color w:val="003300"/>
        </w:rPr>
        <w:t>network of information resources)</w:t>
      </w:r>
      <w:r w:rsidR="001E23C2" w:rsidRPr="001E23C2">
        <w:rPr>
          <w:rFonts w:hint="eastAsia"/>
          <w:b/>
          <w:color w:val="003300"/>
        </w:rPr>
        <w:t>。</w:t>
      </w:r>
      <w:r w:rsidR="00FB3755" w:rsidRPr="00556D26">
        <w:rPr>
          <w:rFonts w:hint="eastAsia"/>
          <w:color w:val="003300"/>
        </w:rPr>
        <w:t>而透過網際網路，同時可呈現文字、圖片、聲音、影像等多媒體的跨平台資訊系統，則稱為「</w:t>
      </w:r>
      <w:hyperlink r:id="rId8" w:history="1">
        <w:r w:rsidR="00FB3755" w:rsidRPr="00556D26">
          <w:rPr>
            <w:rStyle w:val="ad"/>
            <w:rFonts w:hint="eastAsia"/>
          </w:rPr>
          <w:t>全球資訊網</w:t>
        </w:r>
        <w:r w:rsidR="00556D26">
          <w:rPr>
            <w:rStyle w:val="ad"/>
            <w:rFonts w:hint="eastAsia"/>
          </w:rPr>
          <w:t>(</w:t>
        </w:r>
        <w:r w:rsidR="00FB3755" w:rsidRPr="00556D26">
          <w:rPr>
            <w:rStyle w:val="ad"/>
            <w:rFonts w:hint="eastAsia"/>
          </w:rPr>
          <w:t>world wide web)</w:t>
        </w:r>
      </w:hyperlink>
      <w:r w:rsidR="00FB3755" w:rsidRPr="00556D26">
        <w:rPr>
          <w:rFonts w:hint="eastAsia"/>
          <w:color w:val="003300"/>
        </w:rPr>
        <w:t>」，簡稱</w:t>
      </w:r>
      <w:r w:rsidR="00FB3755" w:rsidRPr="00556D26">
        <w:rPr>
          <w:rFonts w:hint="eastAsia"/>
          <w:color w:val="003300"/>
        </w:rPr>
        <w:t>WWW</w:t>
      </w:r>
      <w:r w:rsidR="00FB3755" w:rsidRPr="00556D26">
        <w:rPr>
          <w:rFonts w:hint="eastAsia"/>
          <w:color w:val="003300"/>
        </w:rPr>
        <w:t>或</w:t>
      </w:r>
      <w:r w:rsidR="00FB3755" w:rsidRPr="00556D26">
        <w:rPr>
          <w:rFonts w:hint="eastAsia"/>
          <w:color w:val="003300"/>
        </w:rPr>
        <w:t>3W</w:t>
      </w:r>
      <w:r w:rsidR="00FB3755" w:rsidRPr="00556D26">
        <w:rPr>
          <w:rFonts w:hint="eastAsia"/>
          <w:color w:val="003300"/>
        </w:rPr>
        <w:t>。此概念為歐洲量子物理實驗室</w:t>
      </w:r>
      <w:r w:rsidR="00556D26">
        <w:rPr>
          <w:rFonts w:hint="eastAsia"/>
          <w:color w:val="003300"/>
        </w:rPr>
        <w:t>(</w:t>
      </w:r>
      <w:r w:rsidR="00FB3755" w:rsidRPr="00556D26">
        <w:rPr>
          <w:rFonts w:hint="eastAsia"/>
          <w:color w:val="003300"/>
        </w:rPr>
        <w:t>the Counseil Europeenpour La Recherache Nucleaire, CERN</w:t>
      </w:r>
      <w:r w:rsidR="001E23C2">
        <w:rPr>
          <w:rFonts w:hint="eastAsia"/>
          <w:color w:val="003300"/>
        </w:rPr>
        <w:t>)</w:t>
      </w:r>
      <w:r w:rsidR="00FB3755" w:rsidRPr="00556D26">
        <w:rPr>
          <w:rFonts w:hint="eastAsia"/>
          <w:color w:val="003300"/>
        </w:rPr>
        <w:t>所發展。構成</w:t>
      </w:r>
      <w:r w:rsidR="00FB3755" w:rsidRPr="00556D26">
        <w:rPr>
          <w:rFonts w:hint="eastAsia"/>
          <w:color w:val="003300"/>
        </w:rPr>
        <w:t>WWW</w:t>
      </w:r>
      <w:r w:rsidR="00FB3755" w:rsidRPr="00556D26">
        <w:rPr>
          <w:rFonts w:hint="eastAsia"/>
          <w:color w:val="003300"/>
        </w:rPr>
        <w:t>的三元件：</w:t>
      </w:r>
    </w:p>
    <w:p w:rsidR="00FB3755" w:rsidRDefault="00FB3755" w:rsidP="00CB4BC2">
      <w:r>
        <w:rPr>
          <w:rFonts w:hAnsi="Symbol"/>
        </w:rPr>
        <w:t></w:t>
      </w:r>
      <w:r>
        <w:rPr>
          <w:rFonts w:hint="eastAsia"/>
        </w:rPr>
        <w:t>制式的網域命名系統</w:t>
      </w:r>
      <w:r w:rsidR="001E23C2" w:rsidRPr="001E23C2">
        <w:rPr>
          <w:rFonts w:hint="eastAsia"/>
          <w:b/>
        </w:rPr>
        <w:t>。</w:t>
      </w:r>
      <w:r>
        <w:rPr>
          <w:rFonts w:hint="eastAsia"/>
        </w:rPr>
        <w:t>如</w:t>
      </w:r>
      <w:hyperlink r:id="rId9" w:history="1">
        <w:r>
          <w:rPr>
            <w:rStyle w:val="ad"/>
            <w:rFonts w:hint="eastAsia"/>
            <w:sz w:val="27"/>
            <w:szCs w:val="27"/>
          </w:rPr>
          <w:t>URI</w:t>
        </w:r>
        <w:r w:rsidR="00556D26">
          <w:rPr>
            <w:rStyle w:val="ad"/>
            <w:rFonts w:hint="eastAsia"/>
            <w:sz w:val="27"/>
            <w:szCs w:val="27"/>
          </w:rPr>
          <w:t>(</w:t>
        </w:r>
        <w:r>
          <w:rPr>
            <w:rStyle w:val="ad"/>
            <w:rFonts w:hint="eastAsia"/>
            <w:sz w:val="27"/>
            <w:szCs w:val="27"/>
          </w:rPr>
          <w:t>Universal Resource Identifier)</w:t>
        </w:r>
      </w:hyperlink>
      <w:r>
        <w:rPr>
          <w:rFonts w:hint="eastAsia"/>
        </w:rPr>
        <w:t>是網頁資料的位址</w:t>
      </w:r>
      <w:r w:rsidR="00556D26">
        <w:rPr>
          <w:rFonts w:hint="eastAsia"/>
        </w:rPr>
        <w:t>(</w:t>
      </w:r>
      <w:r>
        <w:rPr>
          <w:rFonts w:hint="eastAsia"/>
        </w:rPr>
        <w:t>IP address)</w:t>
      </w:r>
      <w:r>
        <w:rPr>
          <w:rFonts w:hint="eastAsia"/>
        </w:rPr>
        <w:t>，其寫法包含使用的通訊協定</w:t>
      </w:r>
      <w:r w:rsidR="00556D26">
        <w:rPr>
          <w:rFonts w:hint="eastAsia"/>
        </w:rPr>
        <w:t>(</w:t>
      </w:r>
      <w:r>
        <w:rPr>
          <w:rFonts w:hint="eastAsia"/>
        </w:rPr>
        <w:t>protocol)</w:t>
      </w:r>
      <w:r>
        <w:rPr>
          <w:rFonts w:hint="eastAsia"/>
        </w:rPr>
        <w:t>、儲存網頁的</w:t>
      </w:r>
      <w:hyperlink r:id="rId10" w:history="1">
        <w:r>
          <w:rPr>
            <w:rStyle w:val="ad"/>
            <w:rFonts w:hint="eastAsia"/>
            <w:sz w:val="27"/>
            <w:szCs w:val="27"/>
          </w:rPr>
          <w:t>伺服器</w:t>
        </w:r>
        <w:r w:rsidR="00556D26">
          <w:rPr>
            <w:rStyle w:val="ad"/>
            <w:rFonts w:hint="eastAsia"/>
            <w:sz w:val="27"/>
            <w:szCs w:val="27"/>
          </w:rPr>
          <w:t>(</w:t>
        </w:r>
        <w:r>
          <w:rPr>
            <w:rStyle w:val="ad"/>
            <w:rFonts w:hint="eastAsia"/>
            <w:sz w:val="27"/>
            <w:szCs w:val="27"/>
          </w:rPr>
          <w:t>server)</w:t>
        </w:r>
      </w:hyperlink>
      <w:r>
        <w:rPr>
          <w:rFonts w:hint="eastAsia"/>
        </w:rPr>
        <w:t>、在該伺服器中網頁儲存的路徑</w:t>
      </w:r>
      <w:r w:rsidR="00556D26">
        <w:rPr>
          <w:rFonts w:hint="eastAsia"/>
        </w:rPr>
        <w:t>(</w:t>
      </w:r>
      <w:r>
        <w:rPr>
          <w:rFonts w:hint="eastAsia"/>
        </w:rPr>
        <w:t>path</w:t>
      </w:r>
      <w:r w:rsidR="001E23C2">
        <w:rPr>
          <w:rFonts w:hint="eastAsia"/>
        </w:rPr>
        <w:t>)</w:t>
      </w:r>
      <w:r>
        <w:rPr>
          <w:rFonts w:hint="eastAsia"/>
        </w:rPr>
        <w:t>三部份。如我的個人網頁的位址為</w:t>
      </w:r>
      <w:r>
        <w:rPr>
          <w:rFonts w:hint="eastAsia"/>
        </w:rPr>
        <w:t>http://pt.ntu.edu.tw/hmchai</w:t>
      </w:r>
      <w:r>
        <w:rPr>
          <w:rFonts w:hint="eastAsia"/>
        </w:rPr>
        <w:t>可解讀為「透過</w:t>
      </w:r>
      <w:r>
        <w:rPr>
          <w:rFonts w:hint="eastAsia"/>
        </w:rPr>
        <w:t>http protocol</w:t>
      </w:r>
      <w:r>
        <w:rPr>
          <w:rFonts w:hint="eastAsia"/>
        </w:rPr>
        <w:t>的通訊協定方式，在名為</w:t>
      </w:r>
      <w:r>
        <w:rPr>
          <w:rFonts w:hint="eastAsia"/>
        </w:rPr>
        <w:t>pt.ntu.edu.tw</w:t>
      </w:r>
      <w:r>
        <w:rPr>
          <w:rFonts w:hint="eastAsia"/>
        </w:rPr>
        <w:t>的伺服器上，依循的</w:t>
      </w:r>
      <w:r>
        <w:rPr>
          <w:rFonts w:hint="eastAsia"/>
        </w:rPr>
        <w:t>hmchai</w:t>
      </w:r>
      <w:r>
        <w:rPr>
          <w:rFonts w:hint="eastAsia"/>
        </w:rPr>
        <w:t>路徑，可連結該個人網頁」。</w:t>
      </w:r>
    </w:p>
    <w:p w:rsidR="00FB3755" w:rsidRDefault="00FB3755" w:rsidP="00CB4BC2">
      <w:r>
        <w:rPr>
          <w:rFonts w:hAnsi="Symbol"/>
        </w:rPr>
        <w:t></w:t>
      </w:r>
      <w:r>
        <w:rPr>
          <w:rFonts w:hint="eastAsia"/>
        </w:rPr>
        <w:t>能讀取資料的通訊協定</w:t>
      </w:r>
      <w:r w:rsidR="00556D26">
        <w:rPr>
          <w:rFonts w:hint="eastAsia"/>
        </w:rPr>
        <w:t>(</w:t>
      </w:r>
      <w:r>
        <w:rPr>
          <w:rFonts w:hint="eastAsia"/>
        </w:rPr>
        <w:t>protocol)</w:t>
      </w:r>
      <w:r>
        <w:rPr>
          <w:rFonts w:hint="eastAsia"/>
        </w:rPr>
        <w:t>，如</w:t>
      </w:r>
      <w:hyperlink r:id="rId11" w:history="1">
        <w:r>
          <w:rPr>
            <w:rStyle w:val="ad"/>
            <w:rFonts w:hint="eastAsia"/>
            <w:sz w:val="27"/>
            <w:szCs w:val="27"/>
          </w:rPr>
          <w:t>HTTP</w:t>
        </w:r>
        <w:r w:rsidR="00556D26">
          <w:rPr>
            <w:rStyle w:val="ad"/>
            <w:rFonts w:hint="eastAsia"/>
            <w:sz w:val="27"/>
            <w:szCs w:val="27"/>
          </w:rPr>
          <w:t>(</w:t>
        </w:r>
        <w:r>
          <w:rPr>
            <w:rStyle w:val="ad"/>
            <w:rFonts w:hint="eastAsia"/>
            <w:sz w:val="27"/>
            <w:szCs w:val="27"/>
          </w:rPr>
          <w:t>超文件傳輸協定</w:t>
        </w:r>
        <w:r>
          <w:rPr>
            <w:rStyle w:val="ad"/>
            <w:rFonts w:hint="eastAsia"/>
            <w:sz w:val="27"/>
            <w:szCs w:val="27"/>
          </w:rPr>
          <w:t>)</w:t>
        </w:r>
      </w:hyperlink>
      <w:r>
        <w:rPr>
          <w:rFonts w:hint="eastAsia"/>
        </w:rPr>
        <w:t>、</w:t>
      </w:r>
      <w:r>
        <w:rPr>
          <w:rFonts w:hint="eastAsia"/>
        </w:rPr>
        <w:t>mailto</w:t>
      </w:r>
      <w:r w:rsidR="00556D26">
        <w:rPr>
          <w:rFonts w:hint="eastAsia"/>
        </w:rPr>
        <w:t>(</w:t>
      </w:r>
      <w:r>
        <w:rPr>
          <w:rFonts w:hint="eastAsia"/>
        </w:rPr>
        <w:t>電子郵件傳輸協定</w:t>
      </w:r>
      <w:r>
        <w:rPr>
          <w:rFonts w:hint="eastAsia"/>
        </w:rPr>
        <w:t>)</w:t>
      </w:r>
      <w:r>
        <w:rPr>
          <w:rFonts w:hint="eastAsia"/>
        </w:rPr>
        <w:t>、</w:t>
      </w:r>
      <w:r>
        <w:rPr>
          <w:rFonts w:hint="eastAsia"/>
        </w:rPr>
        <w:t>FTP</w:t>
      </w:r>
      <w:r w:rsidR="00556D26">
        <w:rPr>
          <w:rFonts w:hint="eastAsia"/>
        </w:rPr>
        <w:t>(</w:t>
      </w:r>
      <w:r>
        <w:rPr>
          <w:rFonts w:hint="eastAsia"/>
        </w:rPr>
        <w:t>檔案傳輸協定</w:t>
      </w:r>
      <w:r>
        <w:rPr>
          <w:rFonts w:hint="eastAsia"/>
        </w:rPr>
        <w:t>)</w:t>
      </w:r>
      <w:r>
        <w:rPr>
          <w:rFonts w:hint="eastAsia"/>
        </w:rPr>
        <w:t>、</w:t>
      </w:r>
      <w:r>
        <w:rPr>
          <w:rFonts w:hint="eastAsia"/>
        </w:rPr>
        <w:t>news</w:t>
      </w:r>
      <w:r w:rsidR="00556D26">
        <w:rPr>
          <w:rFonts w:hint="eastAsia"/>
        </w:rPr>
        <w:t>(</w:t>
      </w:r>
      <w:r>
        <w:rPr>
          <w:rFonts w:hint="eastAsia"/>
        </w:rPr>
        <w:t>新聞傳輸協定</w:t>
      </w:r>
      <w:r>
        <w:rPr>
          <w:rFonts w:hint="eastAsia"/>
        </w:rPr>
        <w:t>)</w:t>
      </w:r>
      <w:r>
        <w:rPr>
          <w:rFonts w:hint="eastAsia"/>
        </w:rPr>
        <w:t>等。</w:t>
      </w:r>
    </w:p>
    <w:p w:rsidR="00FB3755" w:rsidRDefault="00FB3755" w:rsidP="00CB4BC2">
      <w:r>
        <w:rPr>
          <w:rFonts w:hAnsi="Symbol"/>
        </w:rPr>
        <w:t></w:t>
      </w:r>
      <w:r>
        <w:rPr>
          <w:rFonts w:hint="eastAsia"/>
        </w:rPr>
        <w:t>能迅速連結的超文件</w:t>
      </w:r>
      <w:r w:rsidR="00556D26">
        <w:rPr>
          <w:rFonts w:hint="eastAsia"/>
        </w:rPr>
        <w:t>(</w:t>
      </w:r>
      <w:r>
        <w:rPr>
          <w:rFonts w:hint="eastAsia"/>
        </w:rPr>
        <w:t>hypertext)</w:t>
      </w:r>
      <w:r>
        <w:rPr>
          <w:rFonts w:hint="eastAsia"/>
        </w:rPr>
        <w:t>，如</w:t>
      </w:r>
      <w:r>
        <w:rPr>
          <w:rFonts w:hint="eastAsia"/>
        </w:rPr>
        <w:t>HTML</w:t>
      </w:r>
      <w:r>
        <w:rPr>
          <w:rFonts w:hint="eastAsia"/>
        </w:rPr>
        <w:t>、</w:t>
      </w:r>
      <w:r>
        <w:rPr>
          <w:rFonts w:hint="eastAsia"/>
        </w:rPr>
        <w:t>ASP</w:t>
      </w:r>
      <w:r>
        <w:rPr>
          <w:rFonts w:hint="eastAsia"/>
        </w:rPr>
        <w:t>等。</w:t>
      </w:r>
    </w:p>
    <w:p w:rsidR="00FB3755" w:rsidRDefault="00FB3755" w:rsidP="00753502">
      <w:pPr>
        <w:pStyle w:val="3"/>
        <w:spacing w:before="400" w:after="100"/>
      </w:pPr>
      <w:r>
        <w:rPr>
          <w:rFonts w:hint="eastAsia"/>
        </w:rPr>
        <w:t>TCP/IP</w:t>
      </w:r>
      <w:r>
        <w:rPr>
          <w:rFonts w:hint="eastAsia"/>
        </w:rPr>
        <w:t>協定</w:t>
      </w:r>
    </w:p>
    <w:p w:rsidR="00FB3755" w:rsidRDefault="00FB3755" w:rsidP="00CB4BC2">
      <w:r>
        <w:rPr>
          <w:rFonts w:hint="eastAsia"/>
        </w:rPr>
        <w:t>TCP/IP</w:t>
      </w:r>
      <w:r>
        <w:rPr>
          <w:rFonts w:hint="eastAsia"/>
        </w:rPr>
        <w:t>協定的全名為</w:t>
      </w:r>
      <w:r>
        <w:rPr>
          <w:rFonts w:hint="eastAsia"/>
        </w:rPr>
        <w:t>"Transmission Control Protocol/Internet Protocol"</w:t>
      </w:r>
      <w:r>
        <w:rPr>
          <w:rFonts w:hint="eastAsia"/>
        </w:rPr>
        <w:t>，是國際間電腦使用網際網路連結的規則與標準。在</w:t>
      </w:r>
      <w:r>
        <w:rPr>
          <w:rFonts w:hint="eastAsia"/>
        </w:rPr>
        <w:t>TCP/IP</w:t>
      </w:r>
      <w:r>
        <w:rPr>
          <w:rFonts w:hint="eastAsia"/>
        </w:rPr>
        <w:t>協定中，以</w:t>
      </w:r>
      <w:r>
        <w:rPr>
          <w:rFonts w:hint="eastAsia"/>
        </w:rPr>
        <w:t>IP</w:t>
      </w:r>
      <w:r>
        <w:rPr>
          <w:rFonts w:hint="eastAsia"/>
        </w:rPr>
        <w:t>位址</w:t>
      </w:r>
      <w:r w:rsidR="00556D26">
        <w:rPr>
          <w:rFonts w:hint="eastAsia"/>
        </w:rPr>
        <w:t>(</w:t>
      </w:r>
      <w:r>
        <w:rPr>
          <w:rFonts w:hint="eastAsia"/>
        </w:rPr>
        <w:t>IP address)</w:t>
      </w:r>
      <w:r>
        <w:rPr>
          <w:rFonts w:hint="eastAsia"/>
        </w:rPr>
        <w:t>來代表每一部連接網站的電腦，因此就網際網路而言，</w:t>
      </w:r>
      <w:r>
        <w:rPr>
          <w:rFonts w:hint="eastAsia"/>
        </w:rPr>
        <w:t>IP</w:t>
      </w:r>
      <w:r>
        <w:rPr>
          <w:rFonts w:hint="eastAsia"/>
        </w:rPr>
        <w:t>位址就像是該電腦的住址一般。若是要連結</w:t>
      </w:r>
      <w:r>
        <w:rPr>
          <w:rFonts w:hint="eastAsia"/>
        </w:rPr>
        <w:t>WWW</w:t>
      </w:r>
      <w:r w:rsidR="00556D26">
        <w:rPr>
          <w:rFonts w:hint="eastAsia"/>
        </w:rPr>
        <w:t>(</w:t>
      </w:r>
      <w:r>
        <w:rPr>
          <w:rFonts w:hint="eastAsia"/>
        </w:rPr>
        <w:t>上網</w:t>
      </w:r>
      <w:r>
        <w:rPr>
          <w:rFonts w:hint="eastAsia"/>
        </w:rPr>
        <w:t>)</w:t>
      </w:r>
      <w:r>
        <w:rPr>
          <w:rFonts w:hint="eastAsia"/>
        </w:rPr>
        <w:t>，必須先要在電腦內安裝</w:t>
      </w:r>
      <w:r>
        <w:rPr>
          <w:rFonts w:hint="eastAsia"/>
        </w:rPr>
        <w:t>TCP/IP</w:t>
      </w:r>
      <w:r>
        <w:rPr>
          <w:rFonts w:hint="eastAsia"/>
        </w:rPr>
        <w:t>協定</w:t>
      </w:r>
      <w:r w:rsidR="001E23C2" w:rsidRPr="001E23C2">
        <w:rPr>
          <w:rFonts w:hint="eastAsia"/>
          <w:b/>
        </w:rPr>
        <w:t>。</w:t>
      </w:r>
      <w:r>
        <w:rPr>
          <w:rFonts w:hint="eastAsia"/>
        </w:rPr>
        <w:t>安裝辦法及更深入認識，請參考「</w:t>
      </w:r>
      <w:hyperlink r:id="rId12" w:history="1">
        <w:r>
          <w:rPr>
            <w:rStyle w:val="ad"/>
            <w:rFonts w:hint="eastAsia"/>
            <w:sz w:val="27"/>
            <w:szCs w:val="27"/>
          </w:rPr>
          <w:t>TCP/IP</w:t>
        </w:r>
        <w:r>
          <w:rPr>
            <w:rStyle w:val="ad"/>
            <w:rFonts w:hint="eastAsia"/>
            <w:sz w:val="27"/>
            <w:szCs w:val="27"/>
          </w:rPr>
          <w:t>協定</w:t>
        </w:r>
      </w:hyperlink>
      <w:r>
        <w:rPr>
          <w:rFonts w:hint="eastAsia"/>
        </w:rPr>
        <w:t>」。</w:t>
      </w:r>
    </w:p>
    <w:p w:rsidR="00FB3755" w:rsidRDefault="00FB3755" w:rsidP="00753502">
      <w:pPr>
        <w:pStyle w:val="3"/>
        <w:spacing w:before="400" w:after="100"/>
      </w:pPr>
      <w:r>
        <w:rPr>
          <w:rFonts w:hint="eastAsia"/>
        </w:rPr>
        <w:t>網頁與網路</w:t>
      </w:r>
    </w:p>
    <w:p w:rsidR="00FB3755" w:rsidRDefault="00FB3755" w:rsidP="00CB4BC2">
      <w:r>
        <w:rPr>
          <w:rFonts w:hint="eastAsia"/>
        </w:rPr>
        <w:t>網頁</w:t>
      </w:r>
      <w:r w:rsidR="00556D26">
        <w:rPr>
          <w:rFonts w:hint="eastAsia"/>
        </w:rPr>
        <w:t>(</w:t>
      </w:r>
      <w:r>
        <w:rPr>
          <w:rFonts w:hint="eastAsia"/>
        </w:rPr>
        <w:t>web page</w:t>
      </w:r>
      <w:r w:rsidR="001E23C2">
        <w:rPr>
          <w:rFonts w:hint="eastAsia"/>
        </w:rPr>
        <w:t>)</w:t>
      </w:r>
      <w:r>
        <w:rPr>
          <w:rFonts w:hint="eastAsia"/>
        </w:rPr>
        <w:t>係指超文件</w:t>
      </w:r>
      <w:r w:rsidR="00556D26">
        <w:rPr>
          <w:rFonts w:hint="eastAsia"/>
        </w:rPr>
        <w:t>(</w:t>
      </w:r>
      <w:r>
        <w:rPr>
          <w:rFonts w:hint="eastAsia"/>
        </w:rPr>
        <w:t>hypertext</w:t>
      </w:r>
      <w:r w:rsidR="001E23C2">
        <w:rPr>
          <w:rFonts w:hint="eastAsia"/>
        </w:rPr>
        <w:t>)</w:t>
      </w:r>
      <w:r>
        <w:rPr>
          <w:rFonts w:hint="eastAsia"/>
        </w:rPr>
        <w:t>檔案，是一種可以被網路瀏覽器讀取的檔案格式，通常儲存在伺服器中，並開放給使用者下載</w:t>
      </w:r>
      <w:r w:rsidR="001E23C2" w:rsidRPr="001E23C2">
        <w:rPr>
          <w:rFonts w:hint="eastAsia"/>
          <w:b/>
        </w:rPr>
        <w:t>。</w:t>
      </w:r>
      <w:r>
        <w:rPr>
          <w:rFonts w:hint="eastAsia"/>
        </w:rPr>
        <w:t>網頁可分為靜態網頁與動態網頁，二者的差別在於動態網頁可提供回應式的互動資訊，而靜態網頁則只提供單向的資訊。</w:t>
      </w:r>
    </w:p>
    <w:p w:rsidR="00FB3755" w:rsidRDefault="00FB3755" w:rsidP="00CB4BC2">
      <w:r>
        <w:rPr>
          <w:rFonts w:hint="eastAsia"/>
        </w:rPr>
        <w:t>網站</w:t>
      </w:r>
      <w:r w:rsidR="00556D26">
        <w:rPr>
          <w:rFonts w:hint="eastAsia"/>
        </w:rPr>
        <w:t>(</w:t>
      </w:r>
      <w:r>
        <w:rPr>
          <w:rFonts w:hint="eastAsia"/>
        </w:rPr>
        <w:t>web site)</w:t>
      </w:r>
      <w:r>
        <w:rPr>
          <w:rFonts w:hint="eastAsia"/>
        </w:rPr>
        <w:t>是指由許多網頁組成有相關內容的主題單元；而首頁</w:t>
      </w:r>
      <w:r w:rsidR="00556D26">
        <w:rPr>
          <w:rFonts w:hint="eastAsia"/>
        </w:rPr>
        <w:t>(</w:t>
      </w:r>
      <w:r>
        <w:rPr>
          <w:rFonts w:hint="eastAsia"/>
        </w:rPr>
        <w:t>home page)</w:t>
      </w:r>
      <w:r>
        <w:rPr>
          <w:rFonts w:hint="eastAsia"/>
        </w:rPr>
        <w:t>則是特指網站的入門頁。</w:t>
      </w:r>
    </w:p>
    <w:p w:rsidR="00FB3755" w:rsidRDefault="00FB3755" w:rsidP="00CB4BC2">
      <w:r>
        <w:rPr>
          <w:rFonts w:hint="eastAsia"/>
        </w:rPr>
        <w:t>通常網站的首頁內容是針對該網站的性質與內容做說明與導引</w:t>
      </w:r>
      <w:r w:rsidR="001E23C2" w:rsidRPr="001E23C2">
        <w:rPr>
          <w:rFonts w:hint="eastAsia"/>
          <w:b/>
        </w:rPr>
        <w:t>，</w:t>
      </w:r>
      <w:r>
        <w:rPr>
          <w:rFonts w:hint="eastAsia"/>
        </w:rPr>
        <w:t>以引發他人繼續瀏覽的意願</w:t>
      </w:r>
      <w:r w:rsidR="001E23C2" w:rsidRPr="001E23C2">
        <w:rPr>
          <w:rFonts w:hint="eastAsia"/>
          <w:b/>
        </w:rPr>
        <w:t>。</w:t>
      </w:r>
      <w:r>
        <w:rPr>
          <w:rFonts w:hint="eastAsia"/>
        </w:rPr>
        <w:t>現代人很流行做一個超炫的動態首頁，但往往使下載時間過長，造成使用者</w:t>
      </w:r>
      <w:r w:rsidR="00556D26">
        <w:rPr>
          <w:rFonts w:hint="eastAsia"/>
        </w:rPr>
        <w:t>(</w:t>
      </w:r>
      <w:r>
        <w:rPr>
          <w:rFonts w:hint="eastAsia"/>
        </w:rPr>
        <w:t>user</w:t>
      </w:r>
      <w:r w:rsidR="001E23C2">
        <w:rPr>
          <w:rFonts w:hint="eastAsia"/>
        </w:rPr>
        <w:t>)</w:t>
      </w:r>
      <w:r>
        <w:rPr>
          <w:rFonts w:hint="eastAsia"/>
        </w:rPr>
        <w:t>無法快速進入而放棄瀏覽該網站。</w:t>
      </w:r>
    </w:p>
    <w:p w:rsidR="00FB3755" w:rsidRDefault="00FB3755" w:rsidP="00753502">
      <w:pPr>
        <w:pStyle w:val="3"/>
        <w:spacing w:before="400" w:after="100"/>
      </w:pPr>
      <w:r>
        <w:rPr>
          <w:rFonts w:hint="eastAsia"/>
        </w:rPr>
        <w:t>瀏覽器</w:t>
      </w:r>
    </w:p>
    <w:p w:rsidR="00FB3755" w:rsidRDefault="00314667" w:rsidP="00CB4BC2">
      <w:hyperlink r:id="rId13" w:history="1">
        <w:r w:rsidR="00FB3755">
          <w:rPr>
            <w:rStyle w:val="ad"/>
            <w:rFonts w:hint="eastAsia"/>
            <w:sz w:val="27"/>
            <w:szCs w:val="27"/>
          </w:rPr>
          <w:t>瀏覽器</w:t>
        </w:r>
        <w:r w:rsidR="00556D26">
          <w:rPr>
            <w:rStyle w:val="ad"/>
            <w:rFonts w:hint="eastAsia"/>
            <w:sz w:val="27"/>
            <w:szCs w:val="27"/>
          </w:rPr>
          <w:t>(</w:t>
        </w:r>
        <w:r w:rsidR="00FB3755">
          <w:rPr>
            <w:rStyle w:val="ad"/>
            <w:rFonts w:hint="eastAsia"/>
            <w:sz w:val="27"/>
            <w:szCs w:val="27"/>
          </w:rPr>
          <w:t>browser)</w:t>
        </w:r>
      </w:hyperlink>
      <w:r w:rsidR="00FB3755">
        <w:rPr>
          <w:rFonts w:hint="eastAsia"/>
          <w:color w:val="003300"/>
          <w:sz w:val="27"/>
          <w:szCs w:val="27"/>
        </w:rPr>
        <w:t>為供使用者瀏覽網頁或網站的應用程式，目前常用的瀏覽器有二：</w:t>
      </w:r>
    </w:p>
    <w:p w:rsidR="00FB3755" w:rsidRDefault="00FB3755" w:rsidP="00CB4BC2">
      <w:r>
        <w:rPr>
          <w:rFonts w:hAnsi="Symbol"/>
        </w:rPr>
        <w:t></w:t>
      </w:r>
      <w:r>
        <w:rPr>
          <w:rFonts w:hint="eastAsia"/>
        </w:rPr>
        <w:t>Internet Explorer</w:t>
      </w:r>
      <w:r w:rsidR="00556D26">
        <w:rPr>
          <w:rFonts w:hint="eastAsia"/>
        </w:rPr>
        <w:t>(</w:t>
      </w:r>
      <w:r>
        <w:rPr>
          <w:rFonts w:hint="eastAsia"/>
        </w:rPr>
        <w:t>IE)</w:t>
      </w:r>
      <w:r>
        <w:rPr>
          <w:rFonts w:hint="eastAsia"/>
        </w:rPr>
        <w:t>：為</w:t>
      </w:r>
      <w:r>
        <w:rPr>
          <w:rFonts w:hint="eastAsia"/>
        </w:rPr>
        <w:t>MicroSoft</w:t>
      </w:r>
      <w:r>
        <w:rPr>
          <w:rFonts w:hint="eastAsia"/>
        </w:rPr>
        <w:t>公司出版</w:t>
      </w:r>
    </w:p>
    <w:p w:rsidR="00FB3755" w:rsidRDefault="00FB3755" w:rsidP="00CB4BC2">
      <w:r>
        <w:rPr>
          <w:rFonts w:hAnsi="Symbol"/>
        </w:rPr>
        <w:t></w:t>
      </w:r>
      <w:r>
        <w:rPr>
          <w:rFonts w:hint="eastAsia"/>
        </w:rPr>
        <w:t>NetScape Navigator</w:t>
      </w:r>
      <w:r>
        <w:rPr>
          <w:rFonts w:hint="eastAsia"/>
        </w:rPr>
        <w:t>：為</w:t>
      </w:r>
      <w:r>
        <w:rPr>
          <w:rFonts w:hint="eastAsia"/>
        </w:rPr>
        <w:t>NetScape</w:t>
      </w:r>
      <w:r>
        <w:rPr>
          <w:rFonts w:hint="eastAsia"/>
        </w:rPr>
        <w:t>公司出版</w:t>
      </w:r>
    </w:p>
    <w:p w:rsidR="00FB3755" w:rsidRDefault="00FB3755" w:rsidP="00CB4BC2">
      <w:r>
        <w:rPr>
          <w:rFonts w:hint="eastAsia"/>
        </w:rPr>
        <w:t>由於二者並非完全互通或支援所有網頁程式語言，故撰寫網頁程式時，儘量不要使用只有部份瀏覽器可以支援的程式技巧。</w:t>
      </w:r>
    </w:p>
    <w:p w:rsidR="00FB3755" w:rsidRDefault="00FB3755" w:rsidP="00CB4BC2">
      <w:r>
        <w:rPr>
          <w:rFonts w:hint="eastAsia"/>
        </w:rPr>
        <w:lastRenderedPageBreak/>
        <w:t>網頁瀏覽的過程如下：</w:t>
      </w:r>
    </w:p>
    <w:p w:rsidR="00FB3755" w:rsidRDefault="00FB3755" w:rsidP="00CB4BC2">
      <w:r>
        <w:rPr>
          <w:rFonts w:hAnsi="Symbol"/>
        </w:rPr>
        <w:t></w:t>
      </w:r>
      <w:r>
        <w:rPr>
          <w:rFonts w:hint="eastAsia"/>
        </w:rPr>
        <w:t>使用者從用戶端</w:t>
      </w:r>
      <w:r w:rsidR="00556D26">
        <w:rPr>
          <w:rFonts w:hint="eastAsia"/>
        </w:rPr>
        <w:t>(</w:t>
      </w:r>
      <w:r>
        <w:rPr>
          <w:rFonts w:hint="eastAsia"/>
        </w:rPr>
        <w:t>client</w:t>
      </w:r>
      <w:r>
        <w:rPr>
          <w:rFonts w:hint="eastAsia"/>
        </w:rPr>
        <w:t>，即任一可上網的電腦</w:t>
      </w:r>
      <w:r w:rsidR="001E23C2">
        <w:rPr>
          <w:rFonts w:hint="eastAsia"/>
        </w:rPr>
        <w:t>)</w:t>
      </w:r>
      <w:r>
        <w:rPr>
          <w:rFonts w:hint="eastAsia"/>
        </w:rPr>
        <w:t>透過瀏覽器，輸入欲瀏覽網頁的</w:t>
      </w:r>
      <w:hyperlink r:id="rId14" w:history="1">
        <w:r>
          <w:rPr>
            <w:rStyle w:val="ad"/>
            <w:rFonts w:hint="eastAsia"/>
            <w:sz w:val="27"/>
            <w:szCs w:val="27"/>
          </w:rPr>
          <w:t>URI</w:t>
        </w:r>
      </w:hyperlink>
      <w:r>
        <w:rPr>
          <w:rFonts w:hint="eastAsia"/>
        </w:rPr>
        <w:t>位址，向伺服器端</w:t>
      </w:r>
      <w:r w:rsidR="00556D26">
        <w:rPr>
          <w:rFonts w:hint="eastAsia"/>
        </w:rPr>
        <w:t>(</w:t>
      </w:r>
      <w:r>
        <w:rPr>
          <w:rFonts w:hint="eastAsia"/>
        </w:rPr>
        <w:t>server</w:t>
      </w:r>
      <w:r w:rsidR="001E23C2">
        <w:rPr>
          <w:rFonts w:hint="eastAsia"/>
        </w:rPr>
        <w:t>)</w:t>
      </w:r>
      <w:r>
        <w:rPr>
          <w:rFonts w:hint="eastAsia"/>
        </w:rPr>
        <w:t>請求下載某一網頁。</w:t>
      </w:r>
    </w:p>
    <w:p w:rsidR="00FB3755" w:rsidRDefault="00FB3755" w:rsidP="00CB4BC2">
      <w:r>
        <w:rPr>
          <w:rFonts w:hAnsi="Symbol"/>
        </w:rPr>
        <w:t></w:t>
      </w:r>
      <w:r>
        <w:rPr>
          <w:rFonts w:hint="eastAsia"/>
        </w:rPr>
        <w:t>伺服端如果同意的話，則會將網頁透過</w:t>
      </w:r>
      <w:hyperlink r:id="rId15" w:history="1">
        <w:r>
          <w:rPr>
            <w:rStyle w:val="ad"/>
            <w:rFonts w:hint="eastAsia"/>
            <w:sz w:val="27"/>
            <w:szCs w:val="27"/>
          </w:rPr>
          <w:t>HTTP</w:t>
        </w:r>
        <w:r>
          <w:rPr>
            <w:rStyle w:val="ad"/>
            <w:rFonts w:hint="eastAsia"/>
            <w:sz w:val="27"/>
            <w:szCs w:val="27"/>
          </w:rPr>
          <w:t>通訊協定</w:t>
        </w:r>
      </w:hyperlink>
      <w:r w:rsidR="001E23C2" w:rsidRPr="001E23C2">
        <w:rPr>
          <w:rFonts w:hint="eastAsia"/>
          <w:b/>
        </w:rPr>
        <w:t>，</w:t>
      </w:r>
      <w:r>
        <w:rPr>
          <w:rFonts w:hint="eastAsia"/>
        </w:rPr>
        <w:t>傳回用戶端，由經用戶端的瀏覽器解譯後，呈現該網頁內容給用戶端的使用者。</w:t>
      </w:r>
    </w:p>
    <w:p w:rsidR="00FB3755" w:rsidRDefault="00FB3755" w:rsidP="00753502">
      <w:pPr>
        <w:pStyle w:val="3"/>
        <w:spacing w:before="400" w:after="100"/>
      </w:pPr>
      <w:r>
        <w:rPr>
          <w:rFonts w:hint="eastAsia"/>
        </w:rPr>
        <w:t>HTML</w:t>
      </w:r>
      <w:r>
        <w:rPr>
          <w:rFonts w:hint="eastAsia"/>
        </w:rPr>
        <w:t>標記語言</w:t>
      </w:r>
    </w:p>
    <w:p w:rsidR="00FB3755" w:rsidRPr="00556D26" w:rsidRDefault="00314667" w:rsidP="00CB4BC2">
      <w:hyperlink r:id="rId16" w:history="1">
        <w:r w:rsidR="00FB3755" w:rsidRPr="00556D26">
          <w:rPr>
            <w:rStyle w:val="ad"/>
            <w:rFonts w:hint="eastAsia"/>
          </w:rPr>
          <w:t>HTML</w:t>
        </w:r>
      </w:hyperlink>
      <w:r w:rsidR="00FB3755" w:rsidRPr="00556D26">
        <w:rPr>
          <w:rFonts w:hint="eastAsia"/>
          <w:color w:val="003300"/>
        </w:rPr>
        <w:t>的全名為</w:t>
      </w:r>
      <w:r w:rsidR="00FB3755" w:rsidRPr="00556D26">
        <w:rPr>
          <w:rFonts w:hint="eastAsia"/>
          <w:color w:val="003300"/>
        </w:rPr>
        <w:t>"Hyper</w:t>
      </w:r>
      <w:r w:rsidR="008D4798">
        <w:rPr>
          <w:color w:val="003300"/>
        </w:rPr>
        <w:t xml:space="preserve"> </w:t>
      </w:r>
      <w:r w:rsidR="00FB3755" w:rsidRPr="00556D26">
        <w:rPr>
          <w:rFonts w:hint="eastAsia"/>
          <w:color w:val="003300"/>
        </w:rPr>
        <w:t>Text Mark</w:t>
      </w:r>
      <w:r w:rsidR="008D4798">
        <w:rPr>
          <w:color w:val="003300"/>
        </w:rPr>
        <w:t>u</w:t>
      </w:r>
      <w:r w:rsidR="00FB3755" w:rsidRPr="00556D26">
        <w:rPr>
          <w:rFonts w:hint="eastAsia"/>
          <w:color w:val="003300"/>
        </w:rPr>
        <w:t>p Language"</w:t>
      </w:r>
      <w:r w:rsidR="00FB3755" w:rsidRPr="00556D26">
        <w:rPr>
          <w:rFonts w:hint="eastAsia"/>
          <w:color w:val="003300"/>
        </w:rPr>
        <w:t>，即「超文件標記語言」，是最簡單的網頁編輯語言。</w:t>
      </w:r>
    </w:p>
    <w:p w:rsidR="00FB3755" w:rsidRDefault="00FB3755" w:rsidP="00CB4BC2">
      <w:r>
        <w:rPr>
          <w:rFonts w:hint="eastAsia"/>
        </w:rPr>
        <w:t>HTML</w:t>
      </w:r>
      <w:r>
        <w:rPr>
          <w:rFonts w:hint="eastAsia"/>
        </w:rPr>
        <w:t>的發展是</w:t>
      </w:r>
      <w:r>
        <w:rPr>
          <w:rFonts w:hint="eastAsia"/>
        </w:rPr>
        <w:t>1990</w:t>
      </w:r>
      <w:r>
        <w:rPr>
          <w:rFonts w:hint="eastAsia"/>
        </w:rPr>
        <w:t>年初期延續</w:t>
      </w:r>
      <w:r>
        <w:rPr>
          <w:rFonts w:hint="eastAsia"/>
        </w:rPr>
        <w:t>Mosiac</w:t>
      </w:r>
      <w:r>
        <w:rPr>
          <w:rFonts w:hint="eastAsia"/>
        </w:rPr>
        <w:t>瀏覽器而來。</w:t>
      </w:r>
      <w:r>
        <w:rPr>
          <w:rFonts w:hint="eastAsia"/>
        </w:rPr>
        <w:t>HTML 2.0</w:t>
      </w:r>
      <w:r>
        <w:rPr>
          <w:rFonts w:hint="eastAsia"/>
        </w:rPr>
        <w:t>版在</w:t>
      </w:r>
      <w:r>
        <w:rPr>
          <w:rFonts w:hint="eastAsia"/>
        </w:rPr>
        <w:t>1995</w:t>
      </w:r>
      <w:r>
        <w:rPr>
          <w:rFonts w:hint="eastAsia"/>
        </w:rPr>
        <w:t>年</w:t>
      </w:r>
      <w:r>
        <w:rPr>
          <w:rFonts w:hint="eastAsia"/>
        </w:rPr>
        <w:t>11</w:t>
      </w:r>
      <w:r>
        <w:rPr>
          <w:rFonts w:hint="eastAsia"/>
        </w:rPr>
        <w:t>月由</w:t>
      </w:r>
      <w:r>
        <w:rPr>
          <w:rFonts w:hint="eastAsia"/>
        </w:rPr>
        <w:t>Internet Engineering Task Force</w:t>
      </w:r>
      <w:r w:rsidR="00556D26">
        <w:rPr>
          <w:rFonts w:hint="eastAsia"/>
        </w:rPr>
        <w:t>(</w:t>
      </w:r>
      <w:r>
        <w:rPr>
          <w:rFonts w:hint="eastAsia"/>
        </w:rPr>
        <w:t>IETF</w:t>
      </w:r>
      <w:r w:rsidR="001E23C2">
        <w:rPr>
          <w:rFonts w:hint="eastAsia"/>
        </w:rPr>
        <w:t>)</w:t>
      </w:r>
      <w:r>
        <w:rPr>
          <w:rFonts w:hint="eastAsia"/>
        </w:rPr>
        <w:t>發展出來，極獲好評。後由</w:t>
      </w:r>
      <w:r>
        <w:rPr>
          <w:rFonts w:hint="eastAsia"/>
        </w:rPr>
        <w:t>World Wide Web Consortium's HTML Working Group</w:t>
      </w:r>
      <w:r>
        <w:rPr>
          <w:rFonts w:hint="eastAsia"/>
        </w:rPr>
        <w:t>協助整合，遂於</w:t>
      </w:r>
      <w:r>
        <w:rPr>
          <w:rFonts w:hint="eastAsia"/>
        </w:rPr>
        <w:t>1997</w:t>
      </w:r>
      <w:r>
        <w:rPr>
          <w:rFonts w:hint="eastAsia"/>
        </w:rPr>
        <w:t>年</w:t>
      </w:r>
      <w:r>
        <w:rPr>
          <w:rFonts w:hint="eastAsia"/>
        </w:rPr>
        <w:t>1</w:t>
      </w:r>
      <w:r>
        <w:rPr>
          <w:rFonts w:hint="eastAsia"/>
        </w:rPr>
        <w:t>月出版</w:t>
      </w:r>
      <w:r>
        <w:rPr>
          <w:rFonts w:hint="eastAsia"/>
        </w:rPr>
        <w:t>HTML 3.2</w:t>
      </w:r>
      <w:r>
        <w:rPr>
          <w:rFonts w:hint="eastAsia"/>
        </w:rPr>
        <w:t>版</w:t>
      </w:r>
      <w:r w:rsidR="001E23C2" w:rsidRPr="001E23C2">
        <w:rPr>
          <w:rFonts w:hint="eastAsia"/>
          <w:b/>
        </w:rPr>
        <w:t>。</w:t>
      </w:r>
      <w:r>
        <w:rPr>
          <w:rFonts w:hint="eastAsia"/>
        </w:rPr>
        <w:t>現在流通市面的是</w:t>
      </w:r>
      <w:r>
        <w:rPr>
          <w:rFonts w:hint="eastAsia"/>
        </w:rPr>
        <w:t>HTML 4.01</w:t>
      </w:r>
      <w:r>
        <w:rPr>
          <w:rFonts w:hint="eastAsia"/>
        </w:rPr>
        <w:t>版，是</w:t>
      </w:r>
      <w:r>
        <w:rPr>
          <w:rFonts w:hint="eastAsia"/>
        </w:rPr>
        <w:t>1997</w:t>
      </w:r>
      <w:r>
        <w:rPr>
          <w:rFonts w:hint="eastAsia"/>
        </w:rPr>
        <w:t>年</w:t>
      </w:r>
      <w:r>
        <w:rPr>
          <w:rFonts w:hint="eastAsia"/>
        </w:rPr>
        <w:t>12</w:t>
      </w:r>
      <w:r>
        <w:rPr>
          <w:rFonts w:hint="eastAsia"/>
        </w:rPr>
        <w:t>月</w:t>
      </w:r>
      <w:r>
        <w:rPr>
          <w:rFonts w:hint="eastAsia"/>
        </w:rPr>
        <w:t>18</w:t>
      </w:r>
      <w:r>
        <w:rPr>
          <w:rFonts w:hint="eastAsia"/>
        </w:rPr>
        <w:t>日發行。</w:t>
      </w:r>
    </w:p>
    <w:p w:rsidR="00FB3755" w:rsidRDefault="00FB3755" w:rsidP="00CB4BC2">
      <w:r>
        <w:rPr>
          <w:rFonts w:hint="eastAsia"/>
        </w:rPr>
        <w:t>HTML</w:t>
      </w:r>
      <w:r>
        <w:rPr>
          <w:rFonts w:hint="eastAsia"/>
        </w:rPr>
        <w:t>標記</w:t>
      </w:r>
      <w:r w:rsidR="00556D26">
        <w:rPr>
          <w:rFonts w:hint="eastAsia"/>
        </w:rPr>
        <w:t>(</w:t>
      </w:r>
      <w:r>
        <w:rPr>
          <w:rFonts w:hint="eastAsia"/>
        </w:rPr>
        <w:t>tag</w:t>
      </w:r>
      <w:r w:rsidR="001E23C2">
        <w:rPr>
          <w:rFonts w:hint="eastAsia"/>
        </w:rPr>
        <w:t>)</w:t>
      </w:r>
      <w:r>
        <w:rPr>
          <w:rFonts w:hint="eastAsia"/>
        </w:rPr>
        <w:t>是指用來控制網頁元件</w:t>
      </w:r>
      <w:r w:rsidR="00556D26">
        <w:rPr>
          <w:rFonts w:hint="eastAsia"/>
        </w:rPr>
        <w:t>(</w:t>
      </w:r>
      <w:r>
        <w:rPr>
          <w:rFonts w:hint="eastAsia"/>
        </w:rPr>
        <w:t>element</w:t>
      </w:r>
      <w:r w:rsidR="001E23C2">
        <w:rPr>
          <w:rFonts w:hint="eastAsia"/>
        </w:rPr>
        <w:t>)</w:t>
      </w:r>
      <w:r>
        <w:rPr>
          <w:rFonts w:hint="eastAsia"/>
        </w:rPr>
        <w:t>的指令，以描述超文件中各類資料在網頁上呈現的方式</w:t>
      </w:r>
      <w:r w:rsidR="001E23C2" w:rsidRPr="001E23C2">
        <w:rPr>
          <w:rFonts w:hint="eastAsia"/>
          <w:b/>
        </w:rPr>
        <w:t>。</w:t>
      </w:r>
      <w:r>
        <w:rPr>
          <w:rFonts w:hint="eastAsia"/>
        </w:rPr>
        <w:t>使用方法為將所欲控制的文字或物件前後，以一組</w:t>
      </w:r>
      <w:r>
        <w:rPr>
          <w:rFonts w:hint="eastAsia"/>
        </w:rPr>
        <w:t>HTML</w:t>
      </w:r>
      <w:r>
        <w:rPr>
          <w:rFonts w:hint="eastAsia"/>
        </w:rPr>
        <w:t>標記包夾起來。</w:t>
      </w:r>
    </w:p>
    <w:p w:rsidR="00FB3755" w:rsidRDefault="00FB3755" w:rsidP="00CB4BC2">
      <w:r>
        <w:rPr>
          <w:rFonts w:hint="eastAsia"/>
        </w:rPr>
        <w:t>HTML</w:t>
      </w:r>
      <w:r>
        <w:rPr>
          <w:rFonts w:hint="eastAsia"/>
        </w:rPr>
        <w:t>標記是以</w:t>
      </w:r>
      <w:r>
        <w:rPr>
          <w:rFonts w:hint="eastAsia"/>
        </w:rPr>
        <w:t>&lt;&gt;</w:t>
      </w:r>
      <w:r>
        <w:rPr>
          <w:rFonts w:hint="eastAsia"/>
        </w:rPr>
        <w:t>為標誌，以與本文文字區隔。通常是成對出現的，以</w:t>
      </w:r>
      <w:r w:rsidRPr="00472CFF">
        <w:rPr>
          <w:rFonts w:hint="eastAsia"/>
        </w:rPr>
        <w:t>&lt;</w:t>
      </w:r>
      <w:r w:rsidRPr="00472CFF">
        <w:rPr>
          <w:rFonts w:hint="eastAsia"/>
        </w:rPr>
        <w:t>標記名稱</w:t>
      </w:r>
      <w:r w:rsidRPr="00472CFF">
        <w:rPr>
          <w:rFonts w:hint="eastAsia"/>
        </w:rPr>
        <w:t>&gt;</w:t>
      </w:r>
      <w:r>
        <w:rPr>
          <w:rFonts w:hint="eastAsia"/>
        </w:rPr>
        <w:t>表示標記開始，以</w:t>
      </w:r>
      <w:r w:rsidRPr="00472CFF">
        <w:rPr>
          <w:rFonts w:hint="eastAsia"/>
        </w:rPr>
        <w:t>&lt;/</w:t>
      </w:r>
      <w:r w:rsidRPr="00472CFF">
        <w:rPr>
          <w:rFonts w:hint="eastAsia"/>
        </w:rPr>
        <w:t>標記名稱</w:t>
      </w:r>
      <w:r w:rsidRPr="00472CFF">
        <w:rPr>
          <w:rFonts w:hint="eastAsia"/>
        </w:rPr>
        <w:t>&gt;</w:t>
      </w:r>
      <w:r>
        <w:rPr>
          <w:rFonts w:hint="eastAsia"/>
        </w:rPr>
        <w:t>表示標記結束</w:t>
      </w:r>
      <w:r w:rsidR="001E23C2" w:rsidRPr="001E23C2">
        <w:rPr>
          <w:rFonts w:hint="eastAsia"/>
          <w:b/>
        </w:rPr>
        <w:t>。</w:t>
      </w:r>
      <w:r>
        <w:rPr>
          <w:rFonts w:hint="eastAsia"/>
        </w:rPr>
        <w:t>例如：想要某段文字變色，則於該段文字前後，分別加上</w:t>
      </w:r>
      <w:r w:rsidRPr="00472CFF">
        <w:rPr>
          <w:rFonts w:hint="eastAsia"/>
        </w:rPr>
        <w:t>&lt;font color=red&gt;</w:t>
      </w:r>
      <w:r>
        <w:rPr>
          <w:rFonts w:hint="eastAsia"/>
        </w:rPr>
        <w:t>與</w:t>
      </w:r>
      <w:r>
        <w:rPr>
          <w:rFonts w:hint="eastAsia"/>
        </w:rPr>
        <w:t>&lt;/font&gt;</w:t>
      </w:r>
      <w:r>
        <w:rPr>
          <w:rFonts w:hint="eastAsia"/>
        </w:rPr>
        <w:t>兩個標記，所以</w:t>
      </w:r>
      <w:r w:rsidRPr="00472CFF">
        <w:rPr>
          <w:rFonts w:hint="eastAsia"/>
        </w:rPr>
        <w:t>&lt;font&gt; &lt;/font&gt;</w:t>
      </w:r>
      <w:r>
        <w:rPr>
          <w:rFonts w:hint="eastAsia"/>
        </w:rPr>
        <w:t>是一對標記，而</w:t>
      </w:r>
      <w:r w:rsidRPr="00472CFF">
        <w:rPr>
          <w:rFonts w:hint="eastAsia"/>
        </w:rPr>
        <w:t>color</w:t>
      </w:r>
      <w:r>
        <w:rPr>
          <w:rFonts w:hint="eastAsia"/>
        </w:rPr>
        <w:t>是這個標記的一項屬性</w:t>
      </w:r>
      <w:r w:rsidR="00556D26">
        <w:rPr>
          <w:rFonts w:hint="eastAsia"/>
        </w:rPr>
        <w:t>(</w:t>
      </w:r>
      <w:r>
        <w:rPr>
          <w:rFonts w:hint="eastAsia"/>
        </w:rPr>
        <w:t>attribute)</w:t>
      </w:r>
      <w:r>
        <w:rPr>
          <w:rFonts w:hint="eastAsia"/>
        </w:rPr>
        <w:t>，</w:t>
      </w:r>
      <w:r w:rsidRPr="00472CFF">
        <w:rPr>
          <w:rFonts w:hint="eastAsia"/>
        </w:rPr>
        <w:t>red</w:t>
      </w:r>
      <w:r>
        <w:rPr>
          <w:rFonts w:hint="eastAsia"/>
        </w:rPr>
        <w:t>則是該屬性的一個值</w:t>
      </w:r>
      <w:r w:rsidR="00556D26">
        <w:rPr>
          <w:rFonts w:hint="eastAsia"/>
        </w:rPr>
        <w:t>(</w:t>
      </w:r>
      <w:r>
        <w:rPr>
          <w:rFonts w:hint="eastAsia"/>
        </w:rPr>
        <w:t>value)</w:t>
      </w:r>
      <w:r>
        <w:rPr>
          <w:rFonts w:hint="eastAsia"/>
        </w:rPr>
        <w:t>。</w:t>
      </w:r>
    </w:p>
    <w:p w:rsidR="00FB3755" w:rsidRDefault="00FB3755" w:rsidP="00CB4BC2">
      <w:r>
        <w:rPr>
          <w:rFonts w:hint="eastAsia"/>
        </w:rPr>
        <w:t>其他網頁程式語言尚有</w:t>
      </w:r>
      <w:r>
        <w:rPr>
          <w:rFonts w:hint="eastAsia"/>
        </w:rPr>
        <w:t>JavaScript</w:t>
      </w:r>
      <w:r>
        <w:rPr>
          <w:rFonts w:hint="eastAsia"/>
        </w:rPr>
        <w:t>、</w:t>
      </w:r>
      <w:r>
        <w:rPr>
          <w:rFonts w:hint="eastAsia"/>
        </w:rPr>
        <w:t>VBScript</w:t>
      </w:r>
      <w:r>
        <w:rPr>
          <w:rFonts w:hint="eastAsia"/>
        </w:rPr>
        <w:t>、</w:t>
      </w:r>
      <w:r>
        <w:rPr>
          <w:rFonts w:hint="eastAsia"/>
        </w:rPr>
        <w:t>Java</w:t>
      </w:r>
      <w:r>
        <w:rPr>
          <w:rFonts w:hint="eastAsia"/>
        </w:rPr>
        <w:t>、</w:t>
      </w:r>
      <w:r>
        <w:rPr>
          <w:rFonts w:hint="eastAsia"/>
        </w:rPr>
        <w:t>JScript</w:t>
      </w:r>
      <w:r>
        <w:rPr>
          <w:rFonts w:hint="eastAsia"/>
        </w:rPr>
        <w:t>等</w:t>
      </w:r>
      <w:hyperlink r:id="rId17" w:history="1">
        <w:r>
          <w:rPr>
            <w:rStyle w:val="ad"/>
            <w:rFonts w:hint="eastAsia"/>
            <w:sz w:val="27"/>
            <w:szCs w:val="27"/>
          </w:rPr>
          <w:t>直譯式語言</w:t>
        </w:r>
      </w:hyperlink>
      <w:r>
        <w:rPr>
          <w:rFonts w:hint="eastAsia"/>
        </w:rPr>
        <w:t>。</w:t>
      </w:r>
    </w:p>
    <w:p w:rsidR="00FB3755" w:rsidRDefault="00FB3755" w:rsidP="00753502">
      <w:pPr>
        <w:pStyle w:val="2"/>
        <w:spacing w:before="400" w:after="100"/>
      </w:pPr>
      <w:r>
        <w:rPr>
          <w:rFonts w:hint="eastAsia"/>
        </w:rPr>
        <w:t>撰寫網頁的方法</w:t>
      </w:r>
    </w:p>
    <w:p w:rsidR="00FB3755" w:rsidRDefault="00FB3755" w:rsidP="00753502">
      <w:pPr>
        <w:pStyle w:val="3"/>
        <w:spacing w:before="400" w:after="100"/>
      </w:pPr>
      <w:r>
        <w:rPr>
          <w:rFonts w:hint="eastAsia"/>
        </w:rPr>
        <w:t>撰寫網頁</w:t>
      </w:r>
    </w:p>
    <w:p w:rsidR="00FB3755" w:rsidRDefault="00FB3755" w:rsidP="00CB4BC2">
      <w:r>
        <w:rPr>
          <w:rFonts w:hint="eastAsia"/>
        </w:rPr>
        <w:t>網頁為超文件檔案，即一種跨平台的資訊文件，因此可使用</w:t>
      </w:r>
      <w:r>
        <w:rPr>
          <w:rFonts w:hint="eastAsia"/>
        </w:rPr>
        <w:t>NotePad</w:t>
      </w:r>
      <w:r w:rsidR="00556D26">
        <w:rPr>
          <w:rFonts w:hint="eastAsia"/>
        </w:rPr>
        <w:t>(</w:t>
      </w:r>
      <w:r>
        <w:rPr>
          <w:rFonts w:hint="eastAsia"/>
        </w:rPr>
        <w:t>記事本</w:t>
      </w:r>
      <w:r w:rsidR="001E23C2">
        <w:rPr>
          <w:rFonts w:hint="eastAsia"/>
        </w:rPr>
        <w:t>)</w:t>
      </w:r>
      <w:r>
        <w:rPr>
          <w:rFonts w:hint="eastAsia"/>
        </w:rPr>
        <w:t>或</w:t>
      </w:r>
      <w:r>
        <w:rPr>
          <w:rFonts w:hint="eastAsia"/>
        </w:rPr>
        <w:t>Mac</w:t>
      </w:r>
      <w:r>
        <w:rPr>
          <w:rFonts w:hint="eastAsia"/>
        </w:rPr>
        <w:t>的</w:t>
      </w:r>
      <w:r>
        <w:rPr>
          <w:rFonts w:hint="eastAsia"/>
        </w:rPr>
        <w:t>SimpleText</w:t>
      </w:r>
      <w:r>
        <w:rPr>
          <w:rFonts w:hint="eastAsia"/>
        </w:rPr>
        <w:t>等純文字編輯器，直接撰寫超文件檔案</w:t>
      </w:r>
      <w:r w:rsidR="001E23C2" w:rsidRPr="001E23C2">
        <w:rPr>
          <w:rFonts w:hint="eastAsia"/>
          <w:b/>
        </w:rPr>
        <w:t>。</w:t>
      </w:r>
      <w:r>
        <w:rPr>
          <w:rFonts w:hint="eastAsia"/>
        </w:rPr>
        <w:t>事實上，任何一純文字檔案，只要在檔案之首鍵入</w:t>
      </w:r>
      <w:r w:rsidRPr="00472CFF">
        <w:rPr>
          <w:rFonts w:hint="eastAsia"/>
        </w:rPr>
        <w:t>&lt;html&gt;</w:t>
      </w:r>
      <w:r>
        <w:rPr>
          <w:rFonts w:hint="eastAsia"/>
        </w:rPr>
        <w:t>，而在檔案末尾鍵入</w:t>
      </w:r>
      <w:r w:rsidRPr="00472CFF">
        <w:rPr>
          <w:rFonts w:hint="eastAsia"/>
        </w:rPr>
        <w:t>&lt;/html&gt;</w:t>
      </w:r>
      <w:r>
        <w:rPr>
          <w:rFonts w:hint="eastAsia"/>
        </w:rPr>
        <w:t>，即為一超文件檔案，可以用瀏覽器閱讀。</w:t>
      </w:r>
    </w:p>
    <w:p w:rsidR="00FB3755" w:rsidRDefault="00FB3755" w:rsidP="00CB4BC2">
      <w:r>
        <w:rPr>
          <w:rFonts w:hint="eastAsia"/>
        </w:rPr>
        <w:t>使用</w:t>
      </w:r>
      <w:r>
        <w:rPr>
          <w:rFonts w:hint="eastAsia"/>
        </w:rPr>
        <w:t>NotePad</w:t>
      </w:r>
      <w:r>
        <w:rPr>
          <w:rFonts w:hint="eastAsia"/>
        </w:rPr>
        <w:t>撰寫</w:t>
      </w:r>
      <w:r>
        <w:rPr>
          <w:rFonts w:hint="eastAsia"/>
        </w:rPr>
        <w:t>HTML</w:t>
      </w:r>
      <w:r>
        <w:rPr>
          <w:rFonts w:hint="eastAsia"/>
        </w:rPr>
        <w:t>檔案的步驟如下：</w:t>
      </w:r>
    </w:p>
    <w:p w:rsidR="00FB3755" w:rsidRDefault="00FB3755" w:rsidP="00CB4BC2">
      <w:pPr>
        <w:rPr>
          <w:color w:val="003300"/>
          <w:sz w:val="27"/>
          <w:szCs w:val="27"/>
        </w:rPr>
      </w:pPr>
      <w:r>
        <w:rPr>
          <w:rFonts w:hint="eastAsia"/>
          <w:color w:val="003300"/>
          <w:sz w:val="27"/>
          <w:szCs w:val="27"/>
        </w:rPr>
        <w:t>開啟電腦桌面左下角之「</w:t>
      </w:r>
      <w:r w:rsidRPr="00472CFF">
        <w:rPr>
          <w:rFonts w:hint="eastAsia"/>
        </w:rPr>
        <w:t>開始</w:t>
      </w:r>
      <w:r w:rsidRPr="00472CFF">
        <w:rPr>
          <w:rFonts w:hint="eastAsia"/>
        </w:rPr>
        <w:t>/</w:t>
      </w:r>
      <w:r w:rsidRPr="00472CFF">
        <w:rPr>
          <w:rFonts w:hint="eastAsia"/>
        </w:rPr>
        <w:t>程式集</w:t>
      </w:r>
      <w:r w:rsidRPr="00472CFF">
        <w:rPr>
          <w:rFonts w:hint="eastAsia"/>
        </w:rPr>
        <w:t>/</w:t>
      </w:r>
      <w:r w:rsidRPr="00472CFF">
        <w:rPr>
          <w:rFonts w:hint="eastAsia"/>
        </w:rPr>
        <w:t>附屬應用程式</w:t>
      </w:r>
      <w:r w:rsidRPr="00472CFF">
        <w:rPr>
          <w:rFonts w:hint="eastAsia"/>
        </w:rPr>
        <w:t>/</w:t>
      </w:r>
      <w:r w:rsidRPr="00472CFF">
        <w:rPr>
          <w:rFonts w:hint="eastAsia"/>
        </w:rPr>
        <w:t>記事本</w:t>
      </w:r>
      <w:r>
        <w:rPr>
          <w:rFonts w:hint="eastAsia"/>
          <w:color w:val="003300"/>
          <w:sz w:val="27"/>
          <w:szCs w:val="27"/>
        </w:rPr>
        <w:t>」。</w:t>
      </w:r>
    </w:p>
    <w:p w:rsidR="00FB3755" w:rsidRDefault="00FB3755" w:rsidP="00CB4BC2">
      <w:r>
        <w:rPr>
          <w:rFonts w:hint="eastAsia"/>
        </w:rPr>
        <w:t>鍵入所欲呈現在網頁的純文字，並於檔案之首鍵入</w:t>
      </w:r>
      <w:r w:rsidRPr="00472CFF">
        <w:rPr>
          <w:rFonts w:hint="eastAsia"/>
        </w:rPr>
        <w:t>&lt;html&gt;</w:t>
      </w:r>
      <w:r>
        <w:rPr>
          <w:rFonts w:hint="eastAsia"/>
        </w:rPr>
        <w:t>，而在檔案末尾鍵入</w:t>
      </w:r>
      <w:r w:rsidRPr="00472CFF">
        <w:rPr>
          <w:rFonts w:hint="eastAsia"/>
        </w:rPr>
        <w:t>&lt;/html&gt;</w:t>
      </w:r>
      <w:r>
        <w:rPr>
          <w:rFonts w:hint="eastAsia"/>
        </w:rPr>
        <w:t>。</w:t>
      </w:r>
    </w:p>
    <w:p w:rsidR="00FB3755" w:rsidRDefault="00FB3755" w:rsidP="00CB4BC2">
      <w:r>
        <w:rPr>
          <w:rFonts w:hint="eastAsia"/>
        </w:rPr>
        <w:t>儲存為副檔名為</w:t>
      </w:r>
      <w:r>
        <w:rPr>
          <w:rFonts w:hint="eastAsia"/>
        </w:rPr>
        <w:t>.htm</w:t>
      </w:r>
      <w:r>
        <w:rPr>
          <w:rFonts w:hint="eastAsia"/>
        </w:rPr>
        <w:t>的超文件檔案。</w:t>
      </w:r>
    </w:p>
    <w:p w:rsidR="00FB3755" w:rsidRDefault="00FB3755" w:rsidP="00CB4BC2">
      <w:r>
        <w:rPr>
          <w:rFonts w:hint="eastAsia"/>
        </w:rPr>
        <w:t>使用瀏覽器開啟本檔案，即為一最簡單之網頁。</w:t>
      </w:r>
    </w:p>
    <w:p w:rsidR="00FB3755" w:rsidRDefault="00FB3755" w:rsidP="00CB4BC2">
      <w:r>
        <w:rPr>
          <w:rFonts w:hint="eastAsia"/>
        </w:rPr>
        <w:t>當然，市面上許多商用軟體，如</w:t>
      </w:r>
      <w:r>
        <w:rPr>
          <w:rFonts w:hint="eastAsia"/>
        </w:rPr>
        <w:t>MicroSoft FrontPage</w:t>
      </w:r>
      <w:r>
        <w:rPr>
          <w:rFonts w:hint="eastAsia"/>
        </w:rPr>
        <w:t>或</w:t>
      </w:r>
      <w:r>
        <w:rPr>
          <w:rFonts w:hint="eastAsia"/>
        </w:rPr>
        <w:t>Word</w:t>
      </w:r>
      <w:r>
        <w:rPr>
          <w:rFonts w:hint="eastAsia"/>
        </w:rPr>
        <w:t>、</w:t>
      </w:r>
      <w:r>
        <w:rPr>
          <w:rFonts w:hint="eastAsia"/>
        </w:rPr>
        <w:t>NetScape Composer</w:t>
      </w:r>
      <w:r>
        <w:rPr>
          <w:rFonts w:hint="eastAsia"/>
        </w:rPr>
        <w:t>、</w:t>
      </w:r>
      <w:r>
        <w:rPr>
          <w:rFonts w:hint="eastAsia"/>
        </w:rPr>
        <w:t>DreamWeaver</w:t>
      </w:r>
      <w:r>
        <w:rPr>
          <w:rFonts w:hint="eastAsia"/>
        </w:rPr>
        <w:t>等網頁製作軟體，可使網頁撰寫變得極為容易。但我希望修習本課程的同學應能直接撰寫</w:t>
      </w:r>
      <w:r>
        <w:rPr>
          <w:rFonts w:hint="eastAsia"/>
        </w:rPr>
        <w:t>HTML</w:t>
      </w:r>
      <w:r>
        <w:rPr>
          <w:rFonts w:hint="eastAsia"/>
        </w:rPr>
        <w:t>。因為商用軟體具有版權，而並非每一部電腦皆有該商用軟體，如果學會使用</w:t>
      </w:r>
      <w:r>
        <w:rPr>
          <w:rFonts w:hint="eastAsia"/>
        </w:rPr>
        <w:t>NotePad</w:t>
      </w:r>
      <w:r>
        <w:rPr>
          <w:rFonts w:hint="eastAsia"/>
        </w:rPr>
        <w:t>直接撰寫網頁，則在沒有合法版權軟體的電腦中，仍可輕易修改網頁。</w:t>
      </w:r>
    </w:p>
    <w:p w:rsidR="00FB3755" w:rsidRDefault="00FB3755" w:rsidP="00753502">
      <w:pPr>
        <w:pStyle w:val="3"/>
        <w:spacing w:before="400" w:after="100"/>
      </w:pPr>
      <w:r>
        <w:rPr>
          <w:rFonts w:hint="eastAsia"/>
        </w:rPr>
        <w:t>儲存網頁檔案</w:t>
      </w:r>
    </w:p>
    <w:p w:rsidR="00FB3755" w:rsidRDefault="00FB3755" w:rsidP="00CB4BC2">
      <w:r>
        <w:rPr>
          <w:rFonts w:hint="eastAsia"/>
        </w:rPr>
        <w:t>網頁檔案為一種超文件檔案的格式，其副檔名為</w:t>
      </w:r>
      <w:r>
        <w:rPr>
          <w:rFonts w:hint="eastAsia"/>
        </w:rPr>
        <w:t>.htm</w:t>
      </w:r>
      <w:r>
        <w:rPr>
          <w:rFonts w:hint="eastAsia"/>
        </w:rPr>
        <w:t>或</w:t>
      </w:r>
      <w:r>
        <w:rPr>
          <w:rFonts w:hint="eastAsia"/>
        </w:rPr>
        <w:t>.html</w:t>
      </w:r>
      <w:r>
        <w:rPr>
          <w:rFonts w:hint="eastAsia"/>
        </w:rPr>
        <w:t>。如使用</w:t>
      </w:r>
      <w:r>
        <w:rPr>
          <w:rFonts w:hint="eastAsia"/>
        </w:rPr>
        <w:t>NotePad</w:t>
      </w:r>
      <w:r>
        <w:rPr>
          <w:rFonts w:hint="eastAsia"/>
        </w:rPr>
        <w:t>撰寫超文件檔案時，因</w:t>
      </w:r>
      <w:r>
        <w:rPr>
          <w:rFonts w:hint="eastAsia"/>
        </w:rPr>
        <w:lastRenderedPageBreak/>
        <w:t>NotePad</w:t>
      </w:r>
      <w:r>
        <w:rPr>
          <w:rFonts w:hint="eastAsia"/>
        </w:rPr>
        <w:t>檔案儲存之預設值為</w:t>
      </w:r>
      <w:r>
        <w:rPr>
          <w:rFonts w:hint="eastAsia"/>
        </w:rPr>
        <w:t>.txt</w:t>
      </w:r>
      <w:r>
        <w:rPr>
          <w:rFonts w:hint="eastAsia"/>
        </w:rPr>
        <w:t>，故須改為</w:t>
      </w:r>
      <w:r>
        <w:rPr>
          <w:rFonts w:hint="eastAsia"/>
        </w:rPr>
        <w:t>.htm</w:t>
      </w:r>
      <w:r>
        <w:rPr>
          <w:rFonts w:hint="eastAsia"/>
        </w:rPr>
        <w:t>或</w:t>
      </w:r>
      <w:r>
        <w:rPr>
          <w:rFonts w:hint="eastAsia"/>
        </w:rPr>
        <w:t>.html</w:t>
      </w:r>
      <w:r>
        <w:rPr>
          <w:rFonts w:hint="eastAsia"/>
        </w:rPr>
        <w:t>，方可為瀏覽器所讀取。</w:t>
      </w:r>
    </w:p>
    <w:p w:rsidR="00FB3755" w:rsidRDefault="00FB3755" w:rsidP="00CB4BC2">
      <w:r>
        <w:rPr>
          <w:rFonts w:hint="eastAsia"/>
        </w:rPr>
        <w:t>不同的伺服器對檔案名稱的要求不同，</w:t>
      </w:r>
      <w:r>
        <w:rPr>
          <w:rFonts w:hint="eastAsia"/>
        </w:rPr>
        <w:t>PC</w:t>
      </w:r>
      <w:r>
        <w:rPr>
          <w:rFonts w:hint="eastAsia"/>
        </w:rPr>
        <w:t>或</w:t>
      </w:r>
      <w:r>
        <w:rPr>
          <w:rFonts w:hint="eastAsia"/>
        </w:rPr>
        <w:t>NT</w:t>
      </w:r>
      <w:r>
        <w:rPr>
          <w:rFonts w:hint="eastAsia"/>
        </w:rPr>
        <w:t>伺服器可接受中文檔名，但是</w:t>
      </w:r>
      <w:r>
        <w:rPr>
          <w:rFonts w:hint="eastAsia"/>
        </w:rPr>
        <w:t>Unix</w:t>
      </w:r>
      <w:r>
        <w:rPr>
          <w:rFonts w:hint="eastAsia"/>
        </w:rPr>
        <w:t>伺服器無法讀取中文，且會將大小寫的英文字視為二個不同的物件，故超文件檔案、圖檔、影音檔等如儲存在</w:t>
      </w:r>
      <w:r>
        <w:rPr>
          <w:rFonts w:hint="eastAsia"/>
        </w:rPr>
        <w:t>Unix</w:t>
      </w:r>
      <w:r>
        <w:rPr>
          <w:rFonts w:hint="eastAsia"/>
        </w:rPr>
        <w:t>伺服器時，檔案命名時應儘量避免使用中文或大小寫混用的狀況。</w:t>
      </w:r>
    </w:p>
    <w:p w:rsidR="00FB3755" w:rsidRDefault="00FB3755" w:rsidP="00753502">
      <w:pPr>
        <w:pStyle w:val="3"/>
        <w:spacing w:before="400" w:after="100"/>
      </w:pPr>
      <w:r>
        <w:rPr>
          <w:rFonts w:hint="eastAsia"/>
          <w:color w:val="003300"/>
          <w:sz w:val="27"/>
          <w:szCs w:val="27"/>
        </w:rPr>
        <w:t xml:space="preserve">　</w:t>
      </w:r>
      <w:r>
        <w:rPr>
          <w:rFonts w:hint="eastAsia"/>
        </w:rPr>
        <w:t>瀏覽及修改網頁</w:t>
      </w:r>
    </w:p>
    <w:p w:rsidR="00FB3755" w:rsidRDefault="00FB3755" w:rsidP="00CB4BC2">
      <w:r>
        <w:rPr>
          <w:rFonts w:hint="eastAsia"/>
        </w:rPr>
        <w:t>寫好的純文字程式檔案，以</w:t>
      </w:r>
      <w:r>
        <w:rPr>
          <w:rFonts w:hint="eastAsia"/>
        </w:rPr>
        <w:t>.htm</w:t>
      </w:r>
      <w:r>
        <w:rPr>
          <w:rFonts w:hint="eastAsia"/>
        </w:rPr>
        <w:t>或</w:t>
      </w:r>
      <w:r>
        <w:rPr>
          <w:rFonts w:hint="eastAsia"/>
        </w:rPr>
        <w:t>.html</w:t>
      </w:r>
      <w:r>
        <w:rPr>
          <w:rFonts w:hint="eastAsia"/>
        </w:rPr>
        <w:t>的副檔名儲存後，即可使用瀏覽器觀賞</w:t>
      </w:r>
      <w:r w:rsidR="001E23C2" w:rsidRPr="001E23C2">
        <w:rPr>
          <w:rFonts w:hint="eastAsia"/>
          <w:b/>
        </w:rPr>
        <w:t>。</w:t>
      </w:r>
      <w:r>
        <w:rPr>
          <w:rFonts w:hint="eastAsia"/>
        </w:rPr>
        <w:t>IE</w:t>
      </w:r>
      <w:r>
        <w:rPr>
          <w:rFonts w:hint="eastAsia"/>
        </w:rPr>
        <w:t>或</w:t>
      </w:r>
      <w:r>
        <w:rPr>
          <w:rFonts w:hint="eastAsia"/>
        </w:rPr>
        <w:t>NetScape</w:t>
      </w:r>
      <w:r>
        <w:rPr>
          <w:rFonts w:hint="eastAsia"/>
        </w:rPr>
        <w:t>均可用來瀏覽網頁，但如網頁中有不同字型的中文時，則以</w:t>
      </w:r>
      <w:r>
        <w:rPr>
          <w:rFonts w:hint="eastAsia"/>
        </w:rPr>
        <w:t>IE</w:t>
      </w:r>
      <w:r>
        <w:rPr>
          <w:rFonts w:hint="eastAsia"/>
        </w:rPr>
        <w:t>為佳</w:t>
      </w:r>
      <w:r w:rsidR="001E23C2" w:rsidRPr="001E23C2">
        <w:rPr>
          <w:rFonts w:hint="eastAsia"/>
          <w:b/>
        </w:rPr>
        <w:t>。</w:t>
      </w:r>
      <w:r>
        <w:rPr>
          <w:rFonts w:hint="eastAsia"/>
        </w:rPr>
        <w:t>使用</w:t>
      </w:r>
      <w:r>
        <w:rPr>
          <w:rFonts w:hint="eastAsia"/>
        </w:rPr>
        <w:t>IE</w:t>
      </w:r>
      <w:r>
        <w:rPr>
          <w:rFonts w:hint="eastAsia"/>
        </w:rPr>
        <w:t>瀏覽網頁的步驟如下：</w:t>
      </w:r>
    </w:p>
    <w:p w:rsidR="00FB3755" w:rsidRDefault="00FB3755" w:rsidP="00CB4BC2">
      <w:r>
        <w:rPr>
          <w:rFonts w:hAnsi="Symbol"/>
        </w:rPr>
        <w:t></w:t>
      </w:r>
      <w:r>
        <w:rPr>
          <w:rFonts w:hint="eastAsia"/>
        </w:rPr>
        <w:t>線上瀏覽：開啟</w:t>
      </w:r>
      <w:r>
        <w:rPr>
          <w:rFonts w:hint="eastAsia"/>
        </w:rPr>
        <w:t>IE</w:t>
      </w:r>
      <w:r>
        <w:rPr>
          <w:rFonts w:hint="eastAsia"/>
        </w:rPr>
        <w:t>，在「</w:t>
      </w:r>
      <w:r w:rsidRPr="00472CFF">
        <w:rPr>
          <w:rFonts w:hint="eastAsia"/>
        </w:rPr>
        <w:t>網址</w:t>
      </w:r>
      <w:r>
        <w:rPr>
          <w:rFonts w:hint="eastAsia"/>
        </w:rPr>
        <w:t>」處，鍵入</w:t>
      </w:r>
      <w:r>
        <w:rPr>
          <w:rFonts w:hint="eastAsia"/>
        </w:rPr>
        <w:t>URI</w:t>
      </w:r>
      <w:r>
        <w:rPr>
          <w:rFonts w:hint="eastAsia"/>
        </w:rPr>
        <w:t>位址，即可開啟網頁。</w:t>
      </w:r>
    </w:p>
    <w:p w:rsidR="00FB3755" w:rsidRDefault="00FB3755" w:rsidP="00CB4BC2">
      <w:r>
        <w:rPr>
          <w:rFonts w:hAnsi="Symbol"/>
        </w:rPr>
        <w:t></w:t>
      </w:r>
      <w:r>
        <w:rPr>
          <w:rFonts w:hint="eastAsia"/>
        </w:rPr>
        <w:t>離線瀏覽：「</w:t>
      </w:r>
      <w:r w:rsidRPr="00472CFF">
        <w:rPr>
          <w:rFonts w:hint="eastAsia"/>
        </w:rPr>
        <w:t>檔案</w:t>
      </w:r>
      <w:r w:rsidRPr="00472CFF">
        <w:rPr>
          <w:rFonts w:hint="eastAsia"/>
        </w:rPr>
        <w:t>/</w:t>
      </w:r>
      <w:r w:rsidRPr="00472CFF">
        <w:rPr>
          <w:rFonts w:hint="eastAsia"/>
        </w:rPr>
        <w:t>開啟舊檔</w:t>
      </w:r>
      <w:r>
        <w:rPr>
          <w:rFonts w:hint="eastAsia"/>
        </w:rPr>
        <w:t>」，鍵入</w:t>
      </w:r>
      <w:r>
        <w:rPr>
          <w:rFonts w:hint="eastAsia"/>
        </w:rPr>
        <w:t>URI</w:t>
      </w:r>
      <w:r>
        <w:rPr>
          <w:rFonts w:hint="eastAsia"/>
        </w:rPr>
        <w:t>位址，即可開啟網頁。</w:t>
      </w:r>
    </w:p>
    <w:p w:rsidR="00FB3755" w:rsidRDefault="00FB3755" w:rsidP="00CB4BC2">
      <w:r>
        <w:rPr>
          <w:rFonts w:hint="eastAsia"/>
        </w:rPr>
        <w:t>修改網頁的步驟如下：</w:t>
      </w:r>
    </w:p>
    <w:p w:rsidR="00FB3755" w:rsidRDefault="00FB3755" w:rsidP="00CB4BC2">
      <w:r>
        <w:rPr>
          <w:rFonts w:hAnsi="Symbol"/>
        </w:rPr>
        <w:t></w:t>
      </w:r>
      <w:r>
        <w:rPr>
          <w:rFonts w:hint="eastAsia"/>
        </w:rPr>
        <w:t>開啟「</w:t>
      </w:r>
      <w:r w:rsidRPr="00472CFF">
        <w:rPr>
          <w:rFonts w:hint="eastAsia"/>
        </w:rPr>
        <w:t>檢視</w:t>
      </w:r>
      <w:r w:rsidRPr="00472CFF">
        <w:rPr>
          <w:rFonts w:hint="eastAsia"/>
        </w:rPr>
        <w:t>/</w:t>
      </w:r>
      <w:r w:rsidRPr="00472CFF">
        <w:rPr>
          <w:rFonts w:hint="eastAsia"/>
        </w:rPr>
        <w:t>原始檔</w:t>
      </w:r>
      <w:r>
        <w:rPr>
          <w:rFonts w:hint="eastAsia"/>
        </w:rPr>
        <w:t>」，即可進入</w:t>
      </w:r>
      <w:r>
        <w:rPr>
          <w:rFonts w:hint="eastAsia"/>
        </w:rPr>
        <w:t>NotePad</w:t>
      </w:r>
      <w:r>
        <w:rPr>
          <w:rFonts w:hint="eastAsia"/>
        </w:rPr>
        <w:t>中修改、儲存</w:t>
      </w:r>
      <w:r w:rsidR="001E23C2" w:rsidRPr="001E23C2">
        <w:rPr>
          <w:rFonts w:hint="eastAsia"/>
          <w:b/>
        </w:rPr>
        <w:t>，</w:t>
      </w:r>
      <w:r>
        <w:rPr>
          <w:rFonts w:hint="eastAsia"/>
        </w:rPr>
        <w:t>再回到瀏覽器中，按「</w:t>
      </w:r>
      <w:r w:rsidRPr="00472CFF">
        <w:rPr>
          <w:rFonts w:hint="eastAsia"/>
        </w:rPr>
        <w:t>檢視</w:t>
      </w:r>
      <w:r w:rsidRPr="00472CFF">
        <w:rPr>
          <w:rFonts w:hint="eastAsia"/>
        </w:rPr>
        <w:t>/</w:t>
      </w:r>
      <w:r w:rsidRPr="00472CFF">
        <w:rPr>
          <w:rFonts w:hint="eastAsia"/>
        </w:rPr>
        <w:t>重新整理</w:t>
      </w:r>
      <w:r>
        <w:rPr>
          <w:rFonts w:hint="eastAsia"/>
        </w:rPr>
        <w:t>」後，即可更新網頁。</w:t>
      </w:r>
    </w:p>
    <w:p w:rsidR="00FB3755" w:rsidRDefault="00FB3755" w:rsidP="00CB4BC2">
      <w:r>
        <w:rPr>
          <w:rFonts w:hAnsi="Symbol"/>
        </w:rPr>
        <w:t></w:t>
      </w:r>
      <w:r>
        <w:rPr>
          <w:rFonts w:hint="eastAsia"/>
        </w:rPr>
        <w:t>如果在他人的網頁上開啟「</w:t>
      </w:r>
      <w:r w:rsidRPr="00472CFF">
        <w:rPr>
          <w:rFonts w:hint="eastAsia"/>
        </w:rPr>
        <w:t>檢視</w:t>
      </w:r>
      <w:r w:rsidRPr="00472CFF">
        <w:rPr>
          <w:rFonts w:hint="eastAsia"/>
        </w:rPr>
        <w:t>/</w:t>
      </w:r>
      <w:r w:rsidRPr="00472CFF">
        <w:rPr>
          <w:rFonts w:hint="eastAsia"/>
        </w:rPr>
        <w:t>原始檔</w:t>
      </w:r>
      <w:r>
        <w:rPr>
          <w:rFonts w:hint="eastAsia"/>
        </w:rPr>
        <w:t>」</w:t>
      </w:r>
      <w:r w:rsidR="001E23C2" w:rsidRPr="001E23C2">
        <w:rPr>
          <w:rFonts w:hint="eastAsia"/>
          <w:b/>
        </w:rPr>
        <w:t>，</w:t>
      </w:r>
      <w:r>
        <w:rPr>
          <w:rFonts w:hint="eastAsia"/>
        </w:rPr>
        <w:t>則可檢視他人的原始檔，是學習製作網頁的方法之一。</w:t>
      </w:r>
    </w:p>
    <w:p w:rsidR="00FB3755" w:rsidRDefault="00FB3755" w:rsidP="00753502">
      <w:pPr>
        <w:pStyle w:val="3"/>
        <w:spacing w:before="400" w:after="100"/>
      </w:pPr>
      <w:r>
        <w:rPr>
          <w:rFonts w:hint="eastAsia"/>
        </w:rPr>
        <w:t>HTML</w:t>
      </w:r>
      <w:r>
        <w:rPr>
          <w:rFonts w:hint="eastAsia"/>
        </w:rPr>
        <w:t>文件的基本語法</w:t>
      </w:r>
    </w:p>
    <w:p w:rsidR="00FB3755" w:rsidRDefault="00FB3755" w:rsidP="00CB4BC2">
      <w:r>
        <w:rPr>
          <w:rFonts w:hint="eastAsia"/>
        </w:rPr>
        <w:t>HTML</w:t>
      </w:r>
      <w:r>
        <w:rPr>
          <w:rFonts w:hint="eastAsia"/>
        </w:rPr>
        <w:t>文件的基本架構如下：</w:t>
      </w:r>
    </w:p>
    <w:tbl>
      <w:tblPr>
        <w:tblW w:w="36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0"/>
      </w:tblGrid>
      <w:tr w:rsidR="00FB3755" w:rsidTr="00FB37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&lt;html&gt;</w:t>
            </w:r>
          </w:p>
          <w:p w:rsidR="00FB3755" w:rsidRDefault="00FB3755" w:rsidP="00CB4BC2">
            <w:r w:rsidRPr="00556D26">
              <w:rPr>
                <w:b/>
              </w:rPr>
              <w:t xml:space="preserve">    </w:t>
            </w:r>
            <w:r>
              <w:t>&lt;head&gt;</w:t>
            </w:r>
          </w:p>
          <w:p w:rsidR="00FB3755" w:rsidRDefault="00FB3755" w:rsidP="00CB4BC2">
            <w:r w:rsidRPr="00556D26">
              <w:rPr>
                <w:b/>
              </w:rPr>
              <w:t xml:space="preserve">        </w:t>
            </w:r>
            <w:r>
              <w:t>&lt;title&gt;</w:t>
            </w:r>
          </w:p>
          <w:p w:rsidR="00FB3755" w:rsidRDefault="00FB3755" w:rsidP="00CB4BC2">
            <w:r w:rsidRPr="00556D26">
              <w:rPr>
                <w:b/>
              </w:rPr>
              <w:t xml:space="preserve">        </w:t>
            </w:r>
            <w:r>
              <w:t>&lt;/title&gt;</w:t>
            </w:r>
          </w:p>
          <w:p w:rsidR="00FB3755" w:rsidRDefault="00FB3755" w:rsidP="00CB4BC2">
            <w:r w:rsidRPr="00556D26">
              <w:rPr>
                <w:b/>
              </w:rPr>
              <w:t xml:space="preserve">    </w:t>
            </w:r>
            <w:r>
              <w:t>&lt;/head&gt;</w:t>
            </w:r>
          </w:p>
          <w:p w:rsidR="00FB3755" w:rsidRDefault="00FB3755" w:rsidP="00CB4BC2"/>
          <w:p w:rsidR="00FB3755" w:rsidRDefault="00FB3755" w:rsidP="00CB4BC2">
            <w:r w:rsidRPr="00556D26">
              <w:rPr>
                <w:b/>
              </w:rPr>
              <w:t xml:space="preserve">    </w:t>
            </w:r>
            <w:r>
              <w:t>&lt;body&gt;</w:t>
            </w:r>
            <w:r>
              <w:t>文件內容</w:t>
            </w:r>
          </w:p>
          <w:p w:rsidR="00FB3755" w:rsidRDefault="00FB3755" w:rsidP="00CB4BC2">
            <w:r w:rsidRPr="00556D26">
              <w:rPr>
                <w:b/>
              </w:rPr>
              <w:t xml:space="preserve">    </w:t>
            </w:r>
            <w:r>
              <w:t>&lt;/body&gt;</w:t>
            </w:r>
          </w:p>
          <w:p w:rsidR="00FB3755" w:rsidRDefault="00FB3755" w:rsidP="00CB4BC2">
            <w:r>
              <w:t>&lt;/html&gt;</w:t>
            </w:r>
          </w:p>
          <w:p w:rsidR="00FB3755" w:rsidRDefault="00FB3755">
            <w:pPr>
              <w:ind w:firstLine="270"/>
              <w:rPr>
                <w:color w:val="003300"/>
                <w:sz w:val="27"/>
                <w:szCs w:val="27"/>
              </w:rPr>
            </w:pPr>
          </w:p>
        </w:tc>
      </w:tr>
    </w:tbl>
    <w:p w:rsidR="00FB3755" w:rsidRDefault="00FB3755" w:rsidP="00CB4BC2">
      <w:r>
        <w:rPr>
          <w:rFonts w:hint="eastAsia"/>
        </w:rPr>
        <w:t>在</w:t>
      </w:r>
      <w:r w:rsidRPr="00472CFF">
        <w:rPr>
          <w:rFonts w:hint="eastAsia"/>
        </w:rPr>
        <w:t>&lt;body&gt; &lt;/body&gt;</w:t>
      </w:r>
      <w:r>
        <w:rPr>
          <w:rFonts w:hint="eastAsia"/>
        </w:rPr>
        <w:t>之間，鍵入欲呈現之內容，可以是任何訊息，包括文字、圖片、影像、聲音等等。</w:t>
      </w:r>
    </w:p>
    <w:p w:rsidR="00FB3755" w:rsidRDefault="00FB3755" w:rsidP="00556D26">
      <w:pPr>
        <w:pStyle w:val="4"/>
      </w:pPr>
      <w:r>
        <w:rPr>
          <w:rFonts w:hint="eastAsia"/>
        </w:rPr>
        <w:t>&lt;html&gt;</w:t>
      </w:r>
      <w:r>
        <w:rPr>
          <w:rFonts w:hint="eastAsia"/>
        </w:rPr>
        <w:t>標記</w:t>
      </w:r>
    </w:p>
    <w:p w:rsidR="00FB3755" w:rsidRDefault="00FB3755" w:rsidP="00CB4BC2">
      <w:r w:rsidRPr="00472CFF">
        <w:rPr>
          <w:rFonts w:hint="eastAsia"/>
        </w:rPr>
        <w:t>&lt;html&gt; &lt;/html&gt;</w:t>
      </w:r>
      <w:r>
        <w:rPr>
          <w:rFonts w:hint="eastAsia"/>
        </w:rPr>
        <w:t>為</w:t>
      </w:r>
      <w:r>
        <w:rPr>
          <w:rFonts w:hint="eastAsia"/>
        </w:rPr>
        <w:t>HTML</w:t>
      </w:r>
      <w:r>
        <w:rPr>
          <w:rFonts w:hint="eastAsia"/>
        </w:rPr>
        <w:t>超文件檔案的開始與結束之宣告標記，所有網頁元件及相關的標記均放在此二標記之間，這組標記是用來表示此檔案為</w:t>
      </w:r>
      <w:r>
        <w:rPr>
          <w:rFonts w:hint="eastAsia"/>
        </w:rPr>
        <w:t>HTML</w:t>
      </w:r>
      <w:r>
        <w:rPr>
          <w:rFonts w:hint="eastAsia"/>
        </w:rPr>
        <w:t>檔案。</w:t>
      </w:r>
    </w:p>
    <w:p w:rsidR="00FB3755" w:rsidRDefault="00FB3755" w:rsidP="00CB4BC2">
      <w:r>
        <w:rPr>
          <w:rFonts w:hint="eastAsia"/>
        </w:rPr>
        <w:t>任何純文字檔</w:t>
      </w:r>
      <w:r w:rsidR="00556D26">
        <w:rPr>
          <w:rFonts w:hint="eastAsia"/>
        </w:rPr>
        <w:t>(</w:t>
      </w:r>
      <w:r>
        <w:rPr>
          <w:rFonts w:hint="eastAsia"/>
        </w:rPr>
        <w:t>如</w:t>
      </w:r>
      <w:r>
        <w:rPr>
          <w:rFonts w:hint="eastAsia"/>
        </w:rPr>
        <w:t>.txt</w:t>
      </w:r>
      <w:r>
        <w:rPr>
          <w:rFonts w:hint="eastAsia"/>
        </w:rPr>
        <w:t>檔</w:t>
      </w:r>
      <w:r w:rsidR="001E23C2">
        <w:rPr>
          <w:rFonts w:hint="eastAsia"/>
        </w:rPr>
        <w:t>)</w:t>
      </w:r>
      <w:r>
        <w:rPr>
          <w:rFonts w:hint="eastAsia"/>
        </w:rPr>
        <w:t>的首尾加上此標記，並更換副檔名為</w:t>
      </w:r>
      <w:r>
        <w:rPr>
          <w:rFonts w:hint="eastAsia"/>
        </w:rPr>
        <w:t>.htm</w:t>
      </w:r>
      <w:r>
        <w:rPr>
          <w:rFonts w:hint="eastAsia"/>
        </w:rPr>
        <w:t>或</w:t>
      </w:r>
      <w:r>
        <w:rPr>
          <w:rFonts w:hint="eastAsia"/>
        </w:rPr>
        <w:t>.html</w:t>
      </w:r>
      <w:r>
        <w:rPr>
          <w:rFonts w:hint="eastAsia"/>
        </w:rPr>
        <w:t>，即可由瀏覽器開啟閱讀。</w:t>
      </w:r>
    </w:p>
    <w:p w:rsidR="00FB3755" w:rsidRDefault="00FB3755" w:rsidP="00CB4BC2">
      <w:r>
        <w:rPr>
          <w:rFonts w:hint="eastAsia"/>
        </w:rPr>
        <w:t>超文件檔案的內容又分為頁首</w:t>
      </w:r>
      <w:r w:rsidR="00556D26">
        <w:rPr>
          <w:rFonts w:hint="eastAsia"/>
        </w:rPr>
        <w:t>(</w:t>
      </w:r>
      <w:r>
        <w:rPr>
          <w:rFonts w:hint="eastAsia"/>
        </w:rPr>
        <w:t>head</w:t>
      </w:r>
      <w:r w:rsidR="001E23C2">
        <w:rPr>
          <w:rFonts w:hint="eastAsia"/>
        </w:rPr>
        <w:t>)</w:t>
      </w:r>
      <w:r>
        <w:rPr>
          <w:rFonts w:hint="eastAsia"/>
        </w:rPr>
        <w:t>及主體</w:t>
      </w:r>
      <w:r w:rsidR="00556D26">
        <w:rPr>
          <w:rFonts w:hint="eastAsia"/>
        </w:rPr>
        <w:t>(</w:t>
      </w:r>
      <w:r>
        <w:rPr>
          <w:rFonts w:hint="eastAsia"/>
        </w:rPr>
        <w:t>body</w:t>
      </w:r>
      <w:r w:rsidR="001E23C2">
        <w:rPr>
          <w:rFonts w:hint="eastAsia"/>
        </w:rPr>
        <w:t>)</w:t>
      </w:r>
      <w:r>
        <w:rPr>
          <w:rFonts w:hint="eastAsia"/>
        </w:rPr>
        <w:t>兩大部份，分別以</w:t>
      </w:r>
      <w:r w:rsidRPr="00472CFF">
        <w:rPr>
          <w:rFonts w:hint="eastAsia"/>
        </w:rPr>
        <w:t>&lt;head&gt; &lt;/head&gt;</w:t>
      </w:r>
      <w:r>
        <w:rPr>
          <w:rFonts w:hint="eastAsia"/>
        </w:rPr>
        <w:t>及</w:t>
      </w:r>
      <w:r w:rsidRPr="00472CFF">
        <w:rPr>
          <w:rFonts w:hint="eastAsia"/>
        </w:rPr>
        <w:t>&lt;body&gt; &lt;/body&gt;</w:t>
      </w:r>
      <w:r>
        <w:rPr>
          <w:rFonts w:hint="eastAsia"/>
        </w:rPr>
        <w:t>隔開。</w:t>
      </w:r>
    </w:p>
    <w:p w:rsidR="00FB3755" w:rsidRDefault="00FB3755" w:rsidP="00556D26">
      <w:pPr>
        <w:pStyle w:val="4"/>
      </w:pPr>
      <w:r>
        <w:rPr>
          <w:rFonts w:hint="eastAsia"/>
        </w:rPr>
        <w:t>&lt;head&gt;</w:t>
      </w:r>
      <w:r>
        <w:rPr>
          <w:rFonts w:hint="eastAsia"/>
        </w:rPr>
        <w:t>標記</w:t>
      </w:r>
    </w:p>
    <w:p w:rsidR="00FB3755" w:rsidRDefault="00FB3755" w:rsidP="00CB4BC2">
      <w:r w:rsidRPr="00472CFF">
        <w:rPr>
          <w:rFonts w:hint="eastAsia"/>
        </w:rPr>
        <w:t>&lt;head&gt; &lt;/head&gt;</w:t>
      </w:r>
      <w:r>
        <w:rPr>
          <w:rFonts w:hint="eastAsia"/>
        </w:rPr>
        <w:t>為超文件檔案頁首的開始與結束之宣告標記</w:t>
      </w:r>
      <w:r w:rsidR="001E23C2" w:rsidRPr="001E23C2">
        <w:rPr>
          <w:rFonts w:hint="eastAsia"/>
          <w:b/>
        </w:rPr>
        <w:t>，</w:t>
      </w:r>
      <w:r>
        <w:rPr>
          <w:rFonts w:hint="eastAsia"/>
        </w:rPr>
        <w:t>所有與該</w:t>
      </w:r>
      <w:r>
        <w:rPr>
          <w:rFonts w:hint="eastAsia"/>
        </w:rPr>
        <w:t>HTML</w:t>
      </w:r>
      <w:r>
        <w:rPr>
          <w:rFonts w:hint="eastAsia"/>
        </w:rPr>
        <w:t>文件相關的資訊均放在此二標記之間，例如：</w:t>
      </w:r>
    </w:p>
    <w:p w:rsidR="00FB3755" w:rsidRDefault="00FB3755" w:rsidP="00CB4BC2">
      <w:r>
        <w:rPr>
          <w:rFonts w:hAnsi="Symbol"/>
        </w:rPr>
        <w:t></w:t>
      </w:r>
      <w:r>
        <w:rPr>
          <w:rFonts w:hint="eastAsia"/>
        </w:rPr>
        <w:t>標題</w:t>
      </w:r>
      <w:r w:rsidR="00556D26">
        <w:rPr>
          <w:rFonts w:hint="eastAsia"/>
        </w:rPr>
        <w:t>(</w:t>
      </w:r>
      <w:r>
        <w:rPr>
          <w:rFonts w:hint="eastAsia"/>
        </w:rPr>
        <w:t>title</w:t>
      </w:r>
      <w:r w:rsidR="001E23C2">
        <w:rPr>
          <w:rFonts w:hint="eastAsia"/>
        </w:rPr>
        <w:t>)</w:t>
      </w:r>
      <w:r>
        <w:rPr>
          <w:rFonts w:hint="eastAsia"/>
        </w:rPr>
        <w:t>文字的設定</w:t>
      </w:r>
    </w:p>
    <w:p w:rsidR="00FB3755" w:rsidRDefault="00FB3755" w:rsidP="00CB4BC2">
      <w:r>
        <w:rPr>
          <w:rFonts w:hAnsi="Symbol"/>
        </w:rPr>
        <w:t></w:t>
      </w:r>
      <w:r>
        <w:rPr>
          <w:rFonts w:hint="eastAsia"/>
        </w:rPr>
        <w:t>網頁標題是指網頁的標題列</w:t>
      </w:r>
      <w:r w:rsidR="00556D26">
        <w:rPr>
          <w:rFonts w:hint="eastAsia"/>
        </w:rPr>
        <w:t>(</w:t>
      </w:r>
      <w:r>
        <w:rPr>
          <w:rFonts w:hint="eastAsia"/>
        </w:rPr>
        <w:t>window caption bar</w:t>
      </w:r>
      <w:r>
        <w:rPr>
          <w:rFonts w:hint="eastAsia"/>
        </w:rPr>
        <w:t>，即在網頁最上部藍底的部份</w:t>
      </w:r>
      <w:r w:rsidR="001E23C2">
        <w:rPr>
          <w:rFonts w:hint="eastAsia"/>
        </w:rPr>
        <w:t>)</w:t>
      </w:r>
      <w:r>
        <w:rPr>
          <w:rFonts w:hint="eastAsia"/>
        </w:rPr>
        <w:t>文字的設定</w:t>
      </w:r>
      <w:r w:rsidR="00556D26">
        <w:rPr>
          <w:rFonts w:hint="eastAsia"/>
        </w:rPr>
        <w:t>(</w:t>
      </w:r>
      <w:r>
        <w:rPr>
          <w:rFonts w:hint="eastAsia"/>
        </w:rPr>
        <w:t>見例題一圖</w:t>
      </w:r>
      <w:r>
        <w:rPr>
          <w:rFonts w:hint="eastAsia"/>
        </w:rPr>
        <w:t>)</w:t>
      </w:r>
      <w:r w:rsidR="001E23C2" w:rsidRPr="001E23C2">
        <w:rPr>
          <w:rFonts w:hint="eastAsia"/>
          <w:b/>
        </w:rPr>
        <w:t>，</w:t>
      </w:r>
      <w:r>
        <w:rPr>
          <w:rFonts w:hint="eastAsia"/>
        </w:rPr>
        <w:t>這組標記是用來表示此二標記間的內容為網頁標題</w:t>
      </w:r>
      <w:r w:rsidR="001E23C2" w:rsidRPr="001E23C2">
        <w:rPr>
          <w:rFonts w:hint="eastAsia"/>
          <w:b/>
        </w:rPr>
        <w:t>。</w:t>
      </w:r>
      <w:r>
        <w:rPr>
          <w:rFonts w:hint="eastAsia"/>
        </w:rPr>
        <w:t>網頁標題好比是檔案名稱，可供搜索引擎搜索該網頁的內容資訊之用。一般而言標題的文字應少於</w:t>
      </w:r>
      <w:r>
        <w:rPr>
          <w:rFonts w:hint="eastAsia"/>
        </w:rPr>
        <w:t>10</w:t>
      </w:r>
      <w:r>
        <w:rPr>
          <w:rFonts w:hint="eastAsia"/>
        </w:rPr>
        <w:t>個中文字或</w:t>
      </w:r>
      <w:r>
        <w:rPr>
          <w:rFonts w:hint="eastAsia"/>
        </w:rPr>
        <w:t>20</w:t>
      </w:r>
      <w:r>
        <w:rPr>
          <w:rFonts w:hint="eastAsia"/>
        </w:rPr>
        <w:t>個英文字母。</w:t>
      </w:r>
    </w:p>
    <w:p w:rsidR="00FB3755" w:rsidRDefault="00FB3755" w:rsidP="00CB4BC2">
      <w:r>
        <w:rPr>
          <w:rFonts w:hAnsi="Symbol"/>
        </w:rPr>
        <w:lastRenderedPageBreak/>
        <w:t></w:t>
      </w:r>
      <w:r>
        <w:rPr>
          <w:rFonts w:hint="eastAsia"/>
        </w:rPr>
        <w:t>將標題文字放在</w:t>
      </w:r>
      <w:r w:rsidRPr="00472CFF">
        <w:rPr>
          <w:rFonts w:hint="eastAsia"/>
        </w:rPr>
        <w:t>&lt;title&gt;&lt;/title&gt;</w:t>
      </w:r>
      <w:r>
        <w:rPr>
          <w:rFonts w:hint="eastAsia"/>
        </w:rPr>
        <w:t>標記之內</w:t>
      </w:r>
      <w:r w:rsidR="001E23C2" w:rsidRPr="001E23C2">
        <w:rPr>
          <w:rFonts w:hint="eastAsia"/>
          <w:b/>
        </w:rPr>
        <w:t>，</w:t>
      </w:r>
      <w:r>
        <w:rPr>
          <w:rFonts w:hint="eastAsia"/>
        </w:rPr>
        <w:t>即可完成網頁標題文字的設定。</w:t>
      </w:r>
    </w:p>
    <w:p w:rsidR="00FB3755" w:rsidRDefault="00FB3755" w:rsidP="00CB4BC2">
      <w:r>
        <w:rPr>
          <w:rFonts w:hAnsi="Symbol"/>
        </w:rPr>
        <w:t></w:t>
      </w:r>
      <w:r>
        <w:rPr>
          <w:rFonts w:hint="eastAsia"/>
        </w:rPr>
        <w:t>如不欲顯現標題，則可省略此標記。</w:t>
      </w:r>
    </w:p>
    <w:p w:rsidR="00FB3755" w:rsidRDefault="00FB3755" w:rsidP="00CB4BC2">
      <w:r>
        <w:rPr>
          <w:rFonts w:hAnsi="Symbol"/>
        </w:rPr>
        <w:t></w:t>
      </w:r>
      <w:hyperlink r:id="rId18" w:anchor="meta" w:tgtFrame="_blank" w:history="1">
        <w:r>
          <w:rPr>
            <w:rStyle w:val="ad"/>
            <w:rFonts w:hint="eastAsia"/>
            <w:sz w:val="27"/>
            <w:szCs w:val="27"/>
          </w:rPr>
          <w:t>網頁語言編碼方式</w:t>
        </w:r>
      </w:hyperlink>
    </w:p>
    <w:p w:rsidR="00FB3755" w:rsidRDefault="00FB3755" w:rsidP="00CB4BC2">
      <w:r>
        <w:rPr>
          <w:rFonts w:hAnsi="Symbol"/>
        </w:rPr>
        <w:t></w:t>
      </w:r>
      <w:r>
        <w:rPr>
          <w:rFonts w:hint="eastAsia"/>
        </w:rPr>
        <w:t>捲軸</w:t>
      </w:r>
      <w:r w:rsidR="00556D26">
        <w:rPr>
          <w:rFonts w:hint="eastAsia"/>
        </w:rPr>
        <w:t>(</w:t>
      </w:r>
      <w:r>
        <w:rPr>
          <w:rFonts w:hint="eastAsia"/>
        </w:rPr>
        <w:t>scrollbar</w:t>
      </w:r>
      <w:r w:rsidR="001E23C2">
        <w:rPr>
          <w:rFonts w:hint="eastAsia"/>
        </w:rPr>
        <w:t>)</w:t>
      </w:r>
      <w:r>
        <w:rPr>
          <w:rFonts w:hint="eastAsia"/>
        </w:rPr>
        <w:t>的設定</w:t>
      </w:r>
    </w:p>
    <w:p w:rsidR="00FB3755" w:rsidRDefault="00FB3755" w:rsidP="00CB4BC2">
      <w:r>
        <w:rPr>
          <w:rFonts w:hAnsi="Symbol"/>
        </w:rPr>
        <w:t></w:t>
      </w:r>
      <w:r>
        <w:rPr>
          <w:rFonts w:hint="eastAsia"/>
        </w:rPr>
        <w:t>動態網頁或</w:t>
      </w:r>
      <w:r>
        <w:rPr>
          <w:rFonts w:hint="eastAsia"/>
        </w:rPr>
        <w:t>JavaScript</w:t>
      </w:r>
      <w:r>
        <w:rPr>
          <w:rFonts w:hint="eastAsia"/>
        </w:rPr>
        <w:t>程式之定義</w:t>
      </w:r>
    </w:p>
    <w:p w:rsidR="00FB3755" w:rsidRDefault="00314667" w:rsidP="00CB4BC2">
      <w:hyperlink r:id="rId19" w:tgtFrame="_blank" w:history="1">
        <w:r w:rsidR="00FB3755">
          <w:rPr>
            <w:rStyle w:val="ad"/>
            <w:rFonts w:hint="eastAsia"/>
            <w:b/>
            <w:bCs/>
            <w:sz w:val="27"/>
            <w:szCs w:val="27"/>
          </w:rPr>
          <w:t>例題一</w:t>
        </w:r>
      </w:hyperlink>
      <w:r w:rsidR="00FB3755">
        <w:rPr>
          <w:rFonts w:hint="eastAsia"/>
        </w:rPr>
        <w:t>：這是我第一個網頁</w:t>
      </w:r>
    </w:p>
    <w:p w:rsidR="00FB3755" w:rsidRDefault="00FB3755" w:rsidP="00CB4BC2">
      <w:pPr>
        <w:rPr>
          <w:color w:val="003300"/>
          <w:sz w:val="27"/>
          <w:szCs w:val="27"/>
        </w:rPr>
      </w:pPr>
      <w:r>
        <w:rPr>
          <w:rFonts w:hint="eastAsia"/>
          <w:color w:val="003300"/>
          <w:sz w:val="27"/>
          <w:szCs w:val="27"/>
        </w:rPr>
        <w:t>開啟電腦桌面左下角之「</w:t>
      </w:r>
      <w:r w:rsidRPr="00472CFF">
        <w:rPr>
          <w:rFonts w:hint="eastAsia"/>
        </w:rPr>
        <w:t>開始</w:t>
      </w:r>
      <w:r w:rsidRPr="00472CFF">
        <w:rPr>
          <w:rFonts w:hint="eastAsia"/>
        </w:rPr>
        <w:t>/</w:t>
      </w:r>
      <w:r w:rsidRPr="00472CFF">
        <w:rPr>
          <w:rFonts w:hint="eastAsia"/>
        </w:rPr>
        <w:t>程式集</w:t>
      </w:r>
      <w:r w:rsidRPr="00472CFF">
        <w:rPr>
          <w:rFonts w:hint="eastAsia"/>
        </w:rPr>
        <w:t>/</w:t>
      </w:r>
      <w:r w:rsidRPr="00472CFF">
        <w:rPr>
          <w:rFonts w:hint="eastAsia"/>
        </w:rPr>
        <w:t>附屬應用程式</w:t>
      </w:r>
      <w:r w:rsidRPr="00472CFF">
        <w:rPr>
          <w:rFonts w:hint="eastAsia"/>
        </w:rPr>
        <w:t>/</w:t>
      </w:r>
      <w:r w:rsidRPr="00472CFF">
        <w:rPr>
          <w:rFonts w:hint="eastAsia"/>
        </w:rPr>
        <w:t>記事本</w:t>
      </w:r>
      <w:r>
        <w:rPr>
          <w:rFonts w:hint="eastAsia"/>
          <w:color w:val="003300"/>
          <w:sz w:val="27"/>
          <w:szCs w:val="27"/>
        </w:rPr>
        <w:t>」。</w:t>
      </w:r>
    </w:p>
    <w:p w:rsidR="00FB3755" w:rsidRDefault="00FB3755" w:rsidP="00CB4BC2">
      <w:r>
        <w:rPr>
          <w:rFonts w:hint="eastAsia"/>
        </w:rPr>
        <w:t>鍵入「</w:t>
      </w:r>
      <w:r w:rsidRPr="00472CFF">
        <w:rPr>
          <w:rFonts w:hint="eastAsia"/>
        </w:rPr>
        <w:t>這是我第一個網頁</w:t>
      </w:r>
      <w:r>
        <w:rPr>
          <w:rFonts w:hint="eastAsia"/>
        </w:rPr>
        <w:t>」，並於檔案頁首鍵入</w:t>
      </w:r>
      <w:r w:rsidRPr="00472CFF">
        <w:rPr>
          <w:rFonts w:hint="eastAsia"/>
        </w:rPr>
        <w:t>&lt;html&gt;</w:t>
      </w:r>
      <w:r>
        <w:rPr>
          <w:rFonts w:hint="eastAsia"/>
        </w:rPr>
        <w:t>，而在檔案末尾鍵入</w:t>
      </w:r>
      <w:r w:rsidRPr="00472CFF">
        <w:rPr>
          <w:rFonts w:hint="eastAsia"/>
        </w:rPr>
        <w:t>&lt;/html&gt;</w:t>
      </w:r>
      <w:r>
        <w:rPr>
          <w:rFonts w:hint="eastAsia"/>
        </w:rPr>
        <w:t>。</w:t>
      </w:r>
    </w:p>
    <w:p w:rsidR="00FB3755" w:rsidRDefault="00FB3755" w:rsidP="00CB4BC2">
      <w:r>
        <w:rPr>
          <w:rFonts w:hint="eastAsia"/>
        </w:rPr>
        <w:t>儲存為副檔名為</w:t>
      </w:r>
      <w:r>
        <w:rPr>
          <w:rFonts w:hint="eastAsia"/>
        </w:rPr>
        <w:t>.htm</w:t>
      </w:r>
      <w:r>
        <w:rPr>
          <w:rFonts w:hint="eastAsia"/>
        </w:rPr>
        <w:t>的超文件檔案。</w:t>
      </w:r>
    </w:p>
    <w:p w:rsidR="00FB3755" w:rsidRDefault="00FB3755" w:rsidP="00CB4BC2">
      <w:r>
        <w:rPr>
          <w:rFonts w:hint="eastAsia"/>
        </w:rPr>
        <w:t>使用瀏覽器開啟本檔案，即為一最簡單之網頁。</w:t>
      </w:r>
    </w:p>
    <w:p w:rsidR="00FB3755" w:rsidRDefault="00FB3755" w:rsidP="00CB4BC2">
      <w:r>
        <w:rPr>
          <w:rFonts w:hint="eastAsia"/>
        </w:rPr>
        <w:t>用記事本打開該檔案，在「這是我第一個網頁」文字之前後，分別鍵入</w:t>
      </w:r>
      <w:r w:rsidRPr="00472CFF">
        <w:rPr>
          <w:rFonts w:hint="eastAsia"/>
        </w:rPr>
        <w:t>&lt;body&gt;</w:t>
      </w:r>
      <w:r>
        <w:rPr>
          <w:rFonts w:hint="eastAsia"/>
        </w:rPr>
        <w:t>及</w:t>
      </w:r>
      <w:r w:rsidRPr="00472CFF">
        <w:rPr>
          <w:rFonts w:hint="eastAsia"/>
        </w:rPr>
        <w:t>&lt;/body&gt;</w:t>
      </w:r>
      <w:r>
        <w:rPr>
          <w:rFonts w:hint="eastAsia"/>
        </w:rPr>
        <w:t>。</w:t>
      </w:r>
    </w:p>
    <w:p w:rsidR="00FB3755" w:rsidRDefault="00FB3755" w:rsidP="00CB4BC2">
      <w:r>
        <w:rPr>
          <w:rFonts w:hint="eastAsia"/>
        </w:rPr>
        <w:t>儲存為後，使用瀏覽器重新整理本檔案，應該沒有變化。</w:t>
      </w:r>
    </w:p>
    <w:p w:rsidR="00FB3755" w:rsidRDefault="00FB3755" w:rsidP="00CB4BC2">
      <w:r>
        <w:rPr>
          <w:rFonts w:hint="eastAsia"/>
        </w:rPr>
        <w:t>在</w:t>
      </w:r>
      <w:r w:rsidRPr="00472CFF">
        <w:rPr>
          <w:rFonts w:hint="eastAsia"/>
        </w:rPr>
        <w:t>&lt;body&gt;</w:t>
      </w:r>
      <w:r>
        <w:rPr>
          <w:rFonts w:hint="eastAsia"/>
        </w:rPr>
        <w:t>的上方，鍵入</w:t>
      </w:r>
      <w:r w:rsidRPr="00472CFF">
        <w:rPr>
          <w:rFonts w:hint="eastAsia"/>
        </w:rPr>
        <w:t>&lt;head&gt;&lt;/head&gt;</w:t>
      </w:r>
      <w:r w:rsidR="001E23C2" w:rsidRPr="001E23C2">
        <w:rPr>
          <w:rFonts w:hint="eastAsia"/>
          <w:b/>
        </w:rPr>
        <w:t>。</w:t>
      </w:r>
      <w:r>
        <w:rPr>
          <w:rFonts w:hint="eastAsia"/>
        </w:rPr>
        <w:t>儲存為後，使用瀏覽器重新整理本檔案，應該還是沒有變化。</w:t>
      </w:r>
    </w:p>
    <w:p w:rsidR="00FB3755" w:rsidRDefault="00FB3755" w:rsidP="00CB4BC2">
      <w:pPr>
        <w:rPr>
          <w:color w:val="003300"/>
          <w:sz w:val="27"/>
          <w:szCs w:val="27"/>
        </w:rPr>
      </w:pPr>
      <w:r>
        <w:rPr>
          <w:rFonts w:hint="eastAsia"/>
          <w:color w:val="003300"/>
          <w:sz w:val="27"/>
          <w:szCs w:val="27"/>
        </w:rPr>
        <w:t>在</w:t>
      </w:r>
      <w:r w:rsidRPr="00472CFF">
        <w:rPr>
          <w:rFonts w:hint="eastAsia"/>
        </w:rPr>
        <w:t>&lt;head&gt;</w:t>
      </w:r>
      <w:r>
        <w:rPr>
          <w:rFonts w:hint="eastAsia"/>
          <w:color w:val="003300"/>
          <w:sz w:val="27"/>
          <w:szCs w:val="27"/>
        </w:rPr>
        <w:t>及</w:t>
      </w:r>
      <w:r w:rsidRPr="00472CFF">
        <w:rPr>
          <w:rFonts w:hint="eastAsia"/>
        </w:rPr>
        <w:t>&lt;/head&gt;</w:t>
      </w:r>
      <w:r>
        <w:rPr>
          <w:rFonts w:hint="eastAsia"/>
          <w:color w:val="003300"/>
          <w:sz w:val="27"/>
          <w:szCs w:val="27"/>
        </w:rPr>
        <w:t>之間，鍵入</w:t>
      </w:r>
      <w:r w:rsidRPr="00472CFF">
        <w:rPr>
          <w:rFonts w:hint="eastAsia"/>
        </w:rPr>
        <w:t>&lt;title&gt;HTML</w:t>
      </w:r>
      <w:r w:rsidRPr="00472CFF">
        <w:rPr>
          <w:rFonts w:hint="eastAsia"/>
        </w:rPr>
        <w:t>練習</w:t>
      </w:r>
      <w:r w:rsidRPr="00472CFF">
        <w:rPr>
          <w:rFonts w:hint="eastAsia"/>
        </w:rPr>
        <w:t>&lt;/title&gt;</w:t>
      </w:r>
      <w:r>
        <w:rPr>
          <w:rFonts w:hint="eastAsia"/>
          <w:color w:val="003300"/>
          <w:sz w:val="27"/>
          <w:szCs w:val="27"/>
        </w:rPr>
        <w:t>，如下圖所示。</w:t>
      </w:r>
    </w:p>
    <w:p w:rsidR="00FB3755" w:rsidRDefault="00FB3755" w:rsidP="00CB4BC2">
      <w:r>
        <w:rPr>
          <w:rFonts w:hint="eastAsia"/>
        </w:rPr>
        <w:t>儲存為後，使用瀏覽器重新整理本檔案，會看到網頁上端藍底部分，出現「</w:t>
      </w:r>
      <w:r>
        <w:rPr>
          <w:rFonts w:hint="eastAsia"/>
        </w:rPr>
        <w:t>HTML</w:t>
      </w:r>
      <w:r>
        <w:rPr>
          <w:rFonts w:hint="eastAsia"/>
        </w:rPr>
        <w:t>練習」字樣。</w:t>
      </w:r>
    </w:p>
    <w:p w:rsidR="00FB3755" w:rsidRDefault="00FB3755" w:rsidP="00CB4BC2">
      <w:r>
        <w:rPr>
          <w:rFonts w:hint="eastAsia"/>
        </w:rPr>
        <w:t>如果你還是做不出來，則開啟下面的例題超連結，並至「</w:t>
      </w:r>
      <w:r w:rsidRPr="00472CFF">
        <w:rPr>
          <w:rFonts w:hint="eastAsia"/>
        </w:rPr>
        <w:t>檢視</w:t>
      </w:r>
      <w:r w:rsidRPr="00472CFF">
        <w:rPr>
          <w:rFonts w:hint="eastAsia"/>
        </w:rPr>
        <w:t>/</w:t>
      </w:r>
      <w:r w:rsidRPr="00472CFF">
        <w:rPr>
          <w:rFonts w:hint="eastAsia"/>
        </w:rPr>
        <w:t>原始檔</w:t>
      </w:r>
      <w:r>
        <w:rPr>
          <w:rFonts w:hint="eastAsia"/>
        </w:rPr>
        <w:t>」內</w:t>
      </w:r>
      <w:r w:rsidR="001E23C2" w:rsidRPr="001E23C2">
        <w:rPr>
          <w:rFonts w:hint="eastAsia"/>
          <w:b/>
        </w:rPr>
        <w:t>，</w:t>
      </w:r>
      <w:r>
        <w:rPr>
          <w:rFonts w:hint="eastAsia"/>
        </w:rPr>
        <w:t>看你的程式與例題的程式是否一致。</w:t>
      </w:r>
    </w:p>
    <w:p w:rsidR="00FB3755" w:rsidRPr="00556D26" w:rsidRDefault="00FB3755" w:rsidP="00393F9F">
      <w:pPr>
        <w:pStyle w:val="ab"/>
        <w:spacing w:before="200"/>
        <w:rPr>
          <w:color w:val="003300"/>
        </w:rPr>
      </w:pPr>
      <w:r>
        <w:rPr>
          <w:noProof/>
        </w:rPr>
        <w:drawing>
          <wp:inline distT="0" distB="0" distL="0" distR="0" wp14:anchorId="403349DD" wp14:editId="0AA58226">
            <wp:extent cx="4551045" cy="1676400"/>
            <wp:effectExtent l="0" t="0" r="1905" b="0"/>
            <wp:docPr id="8" name="圖片 8" descr="http://www.pt.ntu.edu.tw/hmchai/ptcomputer03_2/hHTML/HTMLintroduction.files/PicFirstPage.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t.ntu.edu.tw/hmchai/ptcomputer03_2/hHTML/HTMLintroduction.files/PicFirstPage.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1045" cy="1676400"/>
                    </a:xfrm>
                    <a:prstGeom prst="rect">
                      <a:avLst/>
                    </a:prstGeom>
                    <a:noFill/>
                    <a:ln>
                      <a:noFill/>
                    </a:ln>
                  </pic:spPr>
                </pic:pic>
              </a:graphicData>
            </a:graphic>
          </wp:inline>
        </w:drawing>
      </w:r>
    </w:p>
    <w:p w:rsidR="00FB3755" w:rsidRDefault="00FB3755" w:rsidP="00556D26">
      <w:pPr>
        <w:pStyle w:val="4"/>
      </w:pPr>
      <w:r>
        <w:rPr>
          <w:rFonts w:hint="eastAsia"/>
        </w:rPr>
        <w:t>&lt;body&gt;</w:t>
      </w:r>
      <w:r>
        <w:rPr>
          <w:rFonts w:hint="eastAsia"/>
        </w:rPr>
        <w:t>標記</w:t>
      </w:r>
    </w:p>
    <w:p w:rsidR="00FB3755" w:rsidRDefault="00FB3755" w:rsidP="00CB4BC2">
      <w:r w:rsidRPr="00472CFF">
        <w:rPr>
          <w:rFonts w:hint="eastAsia"/>
        </w:rPr>
        <w:t>&lt;body&gt; &lt;/body&gt;</w:t>
      </w:r>
      <w:r>
        <w:rPr>
          <w:rFonts w:hint="eastAsia"/>
        </w:rPr>
        <w:t>為超文件檔案主體的開始與結束之宣告標記</w:t>
      </w:r>
      <w:r w:rsidR="001E23C2" w:rsidRPr="001E23C2">
        <w:rPr>
          <w:rFonts w:hint="eastAsia"/>
          <w:b/>
        </w:rPr>
        <w:t>，</w:t>
      </w:r>
      <w:r>
        <w:rPr>
          <w:rFonts w:hint="eastAsia"/>
        </w:rPr>
        <w:t>此二標記之間的內容為網頁主體部份，所有與主體相關的元件</w:t>
      </w:r>
      <w:r w:rsidR="00556D26">
        <w:rPr>
          <w:rFonts w:hint="eastAsia"/>
        </w:rPr>
        <w:t>(</w:t>
      </w:r>
      <w:r>
        <w:rPr>
          <w:rFonts w:hint="eastAsia"/>
        </w:rPr>
        <w:t>element</w:t>
      </w:r>
      <w:r w:rsidR="001E23C2">
        <w:rPr>
          <w:rFonts w:hint="eastAsia"/>
        </w:rPr>
        <w:t>)</w:t>
      </w:r>
      <w:r>
        <w:rPr>
          <w:rFonts w:hint="eastAsia"/>
        </w:rPr>
        <w:t>及標記均放在此二標記之間</w:t>
      </w:r>
      <w:r w:rsidR="001E23C2" w:rsidRPr="001E23C2">
        <w:rPr>
          <w:rFonts w:hint="eastAsia"/>
          <w:b/>
        </w:rPr>
        <w:t>。</w:t>
      </w:r>
    </w:p>
    <w:p w:rsidR="00FB3755" w:rsidRDefault="00FB3755" w:rsidP="00CB4BC2">
      <w:r>
        <w:rPr>
          <w:rFonts w:hint="eastAsia"/>
        </w:rPr>
        <w:t>主體之各類屬性</w:t>
      </w:r>
      <w:r w:rsidR="00556D26">
        <w:rPr>
          <w:rFonts w:hint="eastAsia"/>
        </w:rPr>
        <w:t>(</w:t>
      </w:r>
      <w:r>
        <w:rPr>
          <w:rFonts w:hint="eastAsia"/>
        </w:rPr>
        <w:t>attribute</w:t>
      </w:r>
      <w:r w:rsidR="001E23C2">
        <w:rPr>
          <w:rFonts w:hint="eastAsia"/>
        </w:rPr>
        <w:t>)</w:t>
      </w:r>
      <w:r>
        <w:rPr>
          <w:rFonts w:hint="eastAsia"/>
        </w:rPr>
        <w:t>的設定均直接置於</w:t>
      </w:r>
      <w:r w:rsidRPr="00472CFF">
        <w:rPr>
          <w:rFonts w:hint="eastAsia"/>
        </w:rPr>
        <w:t>&lt;body&gt;</w:t>
      </w:r>
      <w:r>
        <w:rPr>
          <w:rFonts w:hint="eastAsia"/>
        </w:rPr>
        <w:t>的標記之內，以空白隔開。如果設定超過一個屬性，則以空白隔開不同的屬性。例如：</w:t>
      </w:r>
      <w:r w:rsidRPr="00472CFF">
        <w:rPr>
          <w:rFonts w:hint="eastAsia"/>
        </w:rPr>
        <w:t>&lt;body</w:t>
      </w:r>
      <w:r w:rsidRPr="00556D26">
        <w:rPr>
          <w:rFonts w:hint="eastAsia"/>
          <w:b/>
        </w:rPr>
        <w:t xml:space="preserve"> </w:t>
      </w:r>
      <w:r w:rsidRPr="00472CFF">
        <w:rPr>
          <w:rFonts w:hint="eastAsia"/>
        </w:rPr>
        <w:t>bgcolor=#ffffff</w:t>
      </w:r>
      <w:r w:rsidRPr="00556D26">
        <w:rPr>
          <w:rFonts w:hint="eastAsia"/>
          <w:b/>
        </w:rPr>
        <w:t> </w:t>
      </w:r>
      <w:r w:rsidRPr="00472CFF">
        <w:rPr>
          <w:rFonts w:hint="eastAsia"/>
        </w:rPr>
        <w:t>text=#000000&gt;</w:t>
      </w:r>
      <w:r>
        <w:rPr>
          <w:rFonts w:hint="eastAsia"/>
        </w:rPr>
        <w:t>表示白底黑字網頁的設定</w:t>
      </w:r>
      <w:r w:rsidR="001E23C2" w:rsidRPr="001E23C2">
        <w:rPr>
          <w:rFonts w:hint="eastAsia"/>
          <w:b/>
        </w:rPr>
        <w:t>。</w:t>
      </w:r>
      <w:r>
        <w:rPr>
          <w:rFonts w:hint="eastAsia"/>
        </w:rPr>
        <w:t>事實上，這是預設值，若不寫代表使用預設值。但如果要改變顏色，則需變更</w:t>
      </w:r>
      <w:hyperlink r:id="rId21" w:tgtFrame="_blank" w:history="1">
        <w:r>
          <w:rPr>
            <w:rStyle w:val="ad"/>
            <w:rFonts w:hint="eastAsia"/>
            <w:sz w:val="27"/>
            <w:szCs w:val="27"/>
          </w:rPr>
          <w:t>顏色代碼</w:t>
        </w:r>
      </w:hyperlink>
      <w:r>
        <w:rPr>
          <w:rFonts w:hint="eastAsia"/>
        </w:rPr>
        <w:t>。</w:t>
      </w:r>
    </w:p>
    <w:p w:rsidR="00FB3755" w:rsidRDefault="00314667" w:rsidP="00CB4BC2">
      <w:hyperlink r:id="rId22" w:tgtFrame="_blank" w:history="1">
        <w:r w:rsidR="00FB3755">
          <w:rPr>
            <w:rStyle w:val="ad"/>
            <w:rFonts w:hint="eastAsia"/>
            <w:b/>
            <w:bCs/>
            <w:sz w:val="27"/>
            <w:szCs w:val="27"/>
          </w:rPr>
          <w:t>例題二</w:t>
        </w:r>
      </w:hyperlink>
      <w:r w:rsidR="00FB3755">
        <w:rPr>
          <w:rFonts w:hint="eastAsia"/>
        </w:rPr>
        <w:t>：背景顏色改變</w:t>
      </w:r>
    </w:p>
    <w:p w:rsidR="00FB3755" w:rsidRDefault="00FB3755" w:rsidP="00393F9F">
      <w:pPr>
        <w:pStyle w:val="ab"/>
        <w:spacing w:before="200"/>
      </w:pPr>
      <w:r>
        <w:rPr>
          <w:noProof/>
        </w:rPr>
        <w:lastRenderedPageBreak/>
        <w:drawing>
          <wp:inline distT="0" distB="0" distL="0" distR="0" wp14:anchorId="0A7E9DA3" wp14:editId="367221AD">
            <wp:extent cx="6130925" cy="2292985"/>
            <wp:effectExtent l="0" t="0" r="3175" b="0"/>
            <wp:docPr id="7" name="圖片 7" descr="http://www.pt.ntu.edu.tw/hmchai/ptcomputer03_2/hHTML/HTMLintroduction.files/FirstPag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t.ntu.edu.tw/hmchai/ptcomputer03_2/hHTML/HTMLintroduction.files/FirstPageBlu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0925" cy="2292985"/>
                    </a:xfrm>
                    <a:prstGeom prst="rect">
                      <a:avLst/>
                    </a:prstGeom>
                    <a:noFill/>
                    <a:ln>
                      <a:noFill/>
                    </a:ln>
                  </pic:spPr>
                </pic:pic>
              </a:graphicData>
            </a:graphic>
          </wp:inline>
        </w:drawing>
      </w:r>
    </w:p>
    <w:p w:rsidR="00FB3755" w:rsidRDefault="00FB3755" w:rsidP="00753502">
      <w:pPr>
        <w:pStyle w:val="2"/>
        <w:spacing w:before="400" w:after="100"/>
      </w:pPr>
      <w:r>
        <w:rPr>
          <w:rFonts w:hint="eastAsia"/>
          <w:color w:val="003300"/>
          <w:sz w:val="27"/>
          <w:szCs w:val="27"/>
        </w:rPr>
        <w:t xml:space="preserve">　</w:t>
      </w:r>
      <w:bookmarkStart w:id="0" w:name="body"/>
      <w:r>
        <w:rPr>
          <w:rFonts w:hint="eastAsia"/>
        </w:rPr>
        <w:t>主體的屬性</w:t>
      </w:r>
      <w:bookmarkEnd w:id="0"/>
    </w:p>
    <w:p w:rsidR="00FB3755" w:rsidRDefault="00FB3755" w:rsidP="00CB4BC2">
      <w:r>
        <w:rPr>
          <w:rFonts w:hint="eastAsia"/>
        </w:rPr>
        <w:t>主體的屬性是用來做網頁檔案整體的設定，其相關屬性代碼如下：</w:t>
      </w:r>
    </w:p>
    <w:tbl>
      <w:tblPr>
        <w:tblW w:w="10773" w:type="dxa"/>
        <w:jc w:val="center"/>
        <w:tblCellSpacing w:w="0" w:type="dxa"/>
        <w:tblBorders>
          <w:top w:val="outset" w:sz="6" w:space="0" w:color="006633"/>
          <w:left w:val="outset" w:sz="6" w:space="0" w:color="006633"/>
          <w:bottom w:val="outset" w:sz="6" w:space="0" w:color="006633"/>
          <w:right w:val="outset" w:sz="6" w:space="0" w:color="006633"/>
        </w:tblBorders>
        <w:tblCellMar>
          <w:top w:w="15" w:type="dxa"/>
          <w:left w:w="15" w:type="dxa"/>
          <w:bottom w:w="15" w:type="dxa"/>
          <w:right w:w="15" w:type="dxa"/>
        </w:tblCellMar>
        <w:tblLook w:val="04A0" w:firstRow="1" w:lastRow="0" w:firstColumn="1" w:lastColumn="0" w:noHBand="0" w:noVBand="1"/>
      </w:tblPr>
      <w:tblGrid>
        <w:gridCol w:w="4535"/>
        <w:gridCol w:w="3969"/>
        <w:gridCol w:w="2269"/>
      </w:tblGrid>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&lt;body&gt;</w:t>
            </w:r>
            <w:r>
              <w:rPr>
                <w:rFonts w:hint="eastAsia"/>
              </w:rPr>
              <w:t>的屬性</w:t>
            </w:r>
          </w:p>
        </w:tc>
        <w:tc>
          <w:tcPr>
            <w:tcW w:w="1842"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屬性代碼</w:t>
            </w:r>
          </w:p>
        </w:tc>
        <w:tc>
          <w:tcPr>
            <w:tcW w:w="1053"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預設值</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背景顏色</w:t>
            </w:r>
            <w:r w:rsidR="00556D26">
              <w:rPr>
                <w:rFonts w:hint="eastAsia"/>
              </w:rPr>
              <w:t>(</w:t>
            </w:r>
            <w:hyperlink r:id="rId24" w:tgtFrame="_blank" w:history="1">
              <w:r>
                <w:rPr>
                  <w:rStyle w:val="ad"/>
                  <w:rFonts w:hint="eastAsia"/>
                </w:rPr>
                <w:t>實例</w:t>
              </w:r>
            </w:hyperlink>
            <w:r>
              <w:rPr>
                <w:rFonts w:hint="eastAsia"/>
              </w:rPr>
              <w:t>)</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bgcolor=</w:t>
            </w:r>
            <w:r>
              <w:rPr>
                <w:rFonts w:hint="eastAsia"/>
              </w:rPr>
              <w:t>顏色代碼</w:t>
            </w:r>
          </w:p>
        </w:tc>
        <w:tc>
          <w:tcPr>
            <w:tcW w:w="105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#FFFFFF</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出現背景圖片</w:t>
            </w:r>
            <w:r w:rsidR="00556D26">
              <w:rPr>
                <w:rFonts w:hint="eastAsia"/>
              </w:rPr>
              <w:t>(</w:t>
            </w:r>
            <w:hyperlink r:id="rId25" w:tgtFrame="_blank" w:history="1">
              <w:r>
                <w:rPr>
                  <w:rStyle w:val="ad"/>
                  <w:rFonts w:hint="eastAsia"/>
                </w:rPr>
                <w:t>實例</w:t>
              </w:r>
            </w:hyperlink>
            <w:r>
              <w:rPr>
                <w:rFonts w:hint="eastAsia"/>
              </w:rPr>
              <w:t>)</w:t>
            </w:r>
          </w:p>
        </w:tc>
        <w:tc>
          <w:tcPr>
            <w:tcW w:w="1842"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background="</w:t>
            </w:r>
            <w:r>
              <w:rPr>
                <w:rFonts w:hint="eastAsia"/>
              </w:rPr>
              <w:t>圖檔位址</w:t>
            </w:r>
            <w:r>
              <w:rPr>
                <w:rFonts w:hint="eastAsia"/>
              </w:rPr>
              <w:t>"</w:t>
            </w:r>
          </w:p>
        </w:tc>
        <w:tc>
          <w:tcPr>
            <w:tcW w:w="105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無背景圖片</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bookmarkStart w:id="1" w:name="BGfixed"/>
            <w:r>
              <w:rPr>
                <w:rFonts w:hint="eastAsia"/>
              </w:rPr>
              <w:t>固定背景圖片</w:t>
            </w:r>
            <w:bookmarkEnd w:id="1"/>
            <w:r w:rsidR="00556D26">
              <w:rPr>
                <w:rFonts w:hint="eastAsia"/>
              </w:rPr>
              <w:t>(</w:t>
            </w:r>
            <w:hyperlink r:id="rId26" w:tgtFrame="_blank" w:history="1">
              <w:r>
                <w:rPr>
                  <w:rStyle w:val="ad"/>
                  <w:rFonts w:hint="eastAsia"/>
                </w:rPr>
                <w:t>實例</w:t>
              </w:r>
            </w:hyperlink>
            <w:r>
              <w:rPr>
                <w:rFonts w:hint="eastAsia"/>
              </w:rPr>
              <w:t>)</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bgproperties=fixed/scroll</w:t>
            </w:r>
          </w:p>
        </w:tc>
        <w:tc>
          <w:tcPr>
            <w:tcW w:w="105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scroll</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文字顏色</w:t>
            </w:r>
            <w:r w:rsidR="00556D26">
              <w:rPr>
                <w:rFonts w:hint="eastAsia"/>
              </w:rPr>
              <w:t>(</w:t>
            </w:r>
            <w:hyperlink r:id="rId27" w:tgtFrame="_blank" w:history="1">
              <w:r>
                <w:rPr>
                  <w:rStyle w:val="ad"/>
                  <w:rFonts w:hint="eastAsia"/>
                </w:rPr>
                <w:t>實例</w:t>
              </w:r>
            </w:hyperlink>
            <w:r>
              <w:rPr>
                <w:rFonts w:hint="eastAsia"/>
              </w:rPr>
              <w:t>)</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text=</w:t>
            </w:r>
            <w:r>
              <w:rPr>
                <w:rFonts w:hint="eastAsia"/>
              </w:rPr>
              <w:t>顏色代碼</w:t>
            </w:r>
          </w:p>
        </w:tc>
        <w:tc>
          <w:tcPr>
            <w:tcW w:w="105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#000000</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未瀏覽超連結文字顏色</w:t>
            </w:r>
            <w:r w:rsidR="00556D26">
              <w:rPr>
                <w:rFonts w:hint="eastAsia"/>
              </w:rPr>
              <w:t>(</w:t>
            </w:r>
            <w:hyperlink r:id="rId28" w:tgtFrame="_blank" w:history="1">
              <w:r>
                <w:rPr>
                  <w:rStyle w:val="ad"/>
                  <w:rFonts w:hint="eastAsia"/>
                </w:rPr>
                <w:t>實例</w:t>
              </w:r>
            </w:hyperlink>
            <w:r>
              <w:rPr>
                <w:rFonts w:hint="eastAsia"/>
              </w:rPr>
              <w:t>)</w:t>
            </w:r>
          </w:p>
        </w:tc>
        <w:tc>
          <w:tcPr>
            <w:tcW w:w="1842"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link=</w:t>
            </w:r>
            <w:r>
              <w:rPr>
                <w:rFonts w:hint="eastAsia"/>
              </w:rPr>
              <w:t>顏色代碼</w:t>
            </w:r>
          </w:p>
        </w:tc>
        <w:tc>
          <w:tcPr>
            <w:tcW w:w="105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#0000FF</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已瀏覽之超連結文字顏色</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vlink=</w:t>
            </w:r>
            <w:r>
              <w:rPr>
                <w:rFonts w:hint="eastAsia"/>
              </w:rPr>
              <w:t>顏色代碼</w:t>
            </w:r>
          </w:p>
        </w:tc>
        <w:tc>
          <w:tcPr>
            <w:tcW w:w="105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#FF0000</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正在瀏覽之超連結文字顏色</w:t>
            </w:r>
          </w:p>
        </w:tc>
        <w:tc>
          <w:tcPr>
            <w:tcW w:w="1842"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alink=</w:t>
            </w:r>
            <w:r>
              <w:rPr>
                <w:rFonts w:hint="eastAsia"/>
              </w:rPr>
              <w:t>顏色代碼</w:t>
            </w:r>
          </w:p>
        </w:tc>
        <w:tc>
          <w:tcPr>
            <w:tcW w:w="105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#800080</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上緣距離</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topmargin=</w:t>
            </w:r>
            <w:r>
              <w:rPr>
                <w:rFonts w:hint="eastAsia"/>
              </w:rPr>
              <w:t>像素</w:t>
            </w:r>
          </w:p>
        </w:tc>
        <w:tc>
          <w:tcPr>
            <w:tcW w:w="105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15</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下緣距離</w:t>
            </w:r>
          </w:p>
        </w:tc>
        <w:tc>
          <w:tcPr>
            <w:tcW w:w="1842"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bottommargin=</w:t>
            </w:r>
            <w:r>
              <w:rPr>
                <w:rFonts w:hint="eastAsia"/>
              </w:rPr>
              <w:t>像素</w:t>
            </w:r>
          </w:p>
        </w:tc>
        <w:tc>
          <w:tcPr>
            <w:tcW w:w="105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15</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左緣距離</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leftmargin=</w:t>
            </w:r>
            <w:r>
              <w:rPr>
                <w:rFonts w:hint="eastAsia"/>
              </w:rPr>
              <w:t>像素</w:t>
            </w:r>
          </w:p>
        </w:tc>
        <w:tc>
          <w:tcPr>
            <w:tcW w:w="105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10</w:t>
            </w:r>
          </w:p>
        </w:tc>
      </w:tr>
      <w:tr w:rsidR="00FB3755" w:rsidTr="00393F9F">
        <w:trPr>
          <w:tblCellSpacing w:w="0" w:type="dxa"/>
          <w:jc w:val="center"/>
        </w:trPr>
        <w:tc>
          <w:tcPr>
            <w:tcW w:w="2105"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右緣距離</w:t>
            </w:r>
          </w:p>
        </w:tc>
        <w:tc>
          <w:tcPr>
            <w:tcW w:w="1842"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rightmargin=</w:t>
            </w:r>
            <w:r>
              <w:rPr>
                <w:rFonts w:hint="eastAsia"/>
              </w:rPr>
              <w:t>像素</w:t>
            </w:r>
          </w:p>
        </w:tc>
        <w:tc>
          <w:tcPr>
            <w:tcW w:w="105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rPr>
                <w:rFonts w:hint="eastAsia"/>
              </w:rPr>
              <w:t>10</w:t>
            </w:r>
          </w:p>
        </w:tc>
      </w:tr>
    </w:tbl>
    <w:p w:rsidR="00FB3755" w:rsidRDefault="00FB3755" w:rsidP="00753502">
      <w:pPr>
        <w:pStyle w:val="2"/>
        <w:spacing w:before="400" w:after="100"/>
      </w:pPr>
      <w:r>
        <w:rPr>
          <w:rFonts w:hint="eastAsia"/>
        </w:rPr>
        <w:t>螢幕的色彩變化</w:t>
      </w:r>
    </w:p>
    <w:p w:rsidR="00FB3755" w:rsidRDefault="00FB3755" w:rsidP="00CB4BC2">
      <w:r>
        <w:rPr>
          <w:rFonts w:hint="eastAsia"/>
        </w:rPr>
        <w:t>螢幕光顏色的組成是由</w:t>
      </w:r>
      <w:r>
        <w:rPr>
          <w:rFonts w:hint="eastAsia"/>
        </w:rPr>
        <w:t>R(Red)</w:t>
      </w:r>
      <w:r>
        <w:rPr>
          <w:rFonts w:hint="eastAsia"/>
        </w:rPr>
        <w:t>、</w:t>
      </w:r>
      <w:r>
        <w:rPr>
          <w:rFonts w:hint="eastAsia"/>
        </w:rPr>
        <w:t>G(Green)</w:t>
      </w:r>
      <w:r>
        <w:rPr>
          <w:rFonts w:hint="eastAsia"/>
        </w:rPr>
        <w:t>、</w:t>
      </w:r>
      <w:r>
        <w:rPr>
          <w:rFonts w:hint="eastAsia"/>
        </w:rPr>
        <w:t>B(Blue</w:t>
      </w:r>
      <w:r w:rsidR="001E23C2">
        <w:rPr>
          <w:rFonts w:hint="eastAsia"/>
        </w:rPr>
        <w:t>)</w:t>
      </w:r>
      <w:r>
        <w:rPr>
          <w:rFonts w:hint="eastAsia"/>
        </w:rPr>
        <w:t>三種原色混合調配出來，其代碼表示法有兩種：</w:t>
      </w:r>
    </w:p>
    <w:p w:rsidR="00FB3755" w:rsidRDefault="00FB3755" w:rsidP="00CB4BC2">
      <w:r>
        <w:rPr>
          <w:rFonts w:hint="eastAsia"/>
        </w:rPr>
        <w:t>直接使用英文名稱表示，例如：</w:t>
      </w:r>
      <w:r w:rsidRPr="00472CFF">
        <w:rPr>
          <w:rFonts w:hint="eastAsia"/>
        </w:rPr>
        <w:t>color=red</w:t>
      </w:r>
      <w:r>
        <w:rPr>
          <w:rFonts w:hint="eastAsia"/>
        </w:rPr>
        <w:t>。但有英文名稱的顏色有限，使得螢幕色彩的選擇性變少。</w:t>
      </w:r>
    </w:p>
    <w:p w:rsidR="00FB3755" w:rsidRDefault="00FB3755" w:rsidP="00CB4BC2">
      <w:r>
        <w:rPr>
          <w:rFonts w:hint="eastAsia"/>
        </w:rPr>
        <w:t>使用</w:t>
      </w:r>
      <w:r>
        <w:rPr>
          <w:rFonts w:hint="eastAsia"/>
        </w:rPr>
        <w:t>Hex</w:t>
      </w:r>
      <w:r>
        <w:rPr>
          <w:rFonts w:hint="eastAsia"/>
        </w:rPr>
        <w:t>數值代碼：</w:t>
      </w:r>
      <w:r>
        <w:rPr>
          <w:rFonts w:hint="eastAsia"/>
        </w:rPr>
        <w:t>Hex</w:t>
      </w:r>
      <w:r>
        <w:rPr>
          <w:rFonts w:hint="eastAsia"/>
        </w:rPr>
        <w:t>碼為六位數字組成，排列順序為</w:t>
      </w:r>
      <w:r>
        <w:rPr>
          <w:rFonts w:hint="eastAsia"/>
        </w:rPr>
        <w:t>#RRGGBB</w:t>
      </w:r>
      <w:r>
        <w:rPr>
          <w:rFonts w:hint="eastAsia"/>
        </w:rPr>
        <w:t>。每個數字均使用十六進位數碼</w:t>
      </w:r>
      <w:r>
        <w:rPr>
          <w:rFonts w:hint="eastAsia"/>
        </w:rPr>
        <w:t>0-9</w:t>
      </w:r>
      <w:r>
        <w:rPr>
          <w:rFonts w:hint="eastAsia"/>
        </w:rPr>
        <w:t>及</w:t>
      </w:r>
      <w:r>
        <w:rPr>
          <w:rFonts w:hint="eastAsia"/>
        </w:rPr>
        <w:t>A-F</w:t>
      </w:r>
      <w:r>
        <w:rPr>
          <w:rFonts w:hint="eastAsia"/>
        </w:rPr>
        <w:t>來定義，其中</w:t>
      </w:r>
      <w:r>
        <w:rPr>
          <w:rFonts w:hint="eastAsia"/>
        </w:rPr>
        <w:t>00</w:t>
      </w:r>
      <w:r>
        <w:rPr>
          <w:rFonts w:hint="eastAsia"/>
        </w:rPr>
        <w:t>代表該原色的彩度最暗，而</w:t>
      </w:r>
      <w:r>
        <w:rPr>
          <w:rFonts w:hint="eastAsia"/>
        </w:rPr>
        <w:t>FF</w:t>
      </w:r>
      <w:r>
        <w:rPr>
          <w:rFonts w:hint="eastAsia"/>
        </w:rPr>
        <w:t>代表最亮。所以每個原色均有</w:t>
      </w:r>
      <w:r>
        <w:rPr>
          <w:rFonts w:hint="eastAsia"/>
        </w:rPr>
        <w:t>16</w:t>
      </w:r>
      <w:r>
        <w:rPr>
          <w:rFonts w:ascii="Symbol" w:hAnsi="Symbol"/>
        </w:rPr>
        <w:t></w:t>
      </w:r>
      <w:r>
        <w:rPr>
          <w:rFonts w:hint="eastAsia"/>
        </w:rPr>
        <w:t>16=256</w:t>
      </w:r>
      <w:r>
        <w:rPr>
          <w:rFonts w:hint="eastAsia"/>
        </w:rPr>
        <w:t>種彩度。因此三個原色調配在一起就可混合成</w:t>
      </w:r>
      <w:r>
        <w:rPr>
          <w:rFonts w:hint="eastAsia"/>
        </w:rPr>
        <w:t>256</w:t>
      </w:r>
      <w:r>
        <w:rPr>
          <w:rFonts w:ascii="Symbol" w:hAnsi="Symbol"/>
        </w:rPr>
        <w:t></w:t>
      </w:r>
      <w:r>
        <w:rPr>
          <w:rFonts w:hint="eastAsia"/>
        </w:rPr>
        <w:t>256</w:t>
      </w:r>
      <w:r>
        <w:rPr>
          <w:rFonts w:ascii="Symbol" w:hAnsi="Symbol"/>
        </w:rPr>
        <w:t></w:t>
      </w:r>
      <w:r>
        <w:rPr>
          <w:rFonts w:hint="eastAsia"/>
        </w:rPr>
        <w:t>256=16,777,216</w:t>
      </w:r>
      <w:r>
        <w:rPr>
          <w:rFonts w:hint="eastAsia"/>
        </w:rPr>
        <w:t>種顏色變化。</w:t>
      </w:r>
    </w:p>
    <w:p w:rsidR="00FB3755" w:rsidRDefault="00FB3755" w:rsidP="00CB4BC2">
      <w:r>
        <w:rPr>
          <w:rFonts w:hint="eastAsia"/>
        </w:rPr>
        <w:t>例如：紅色代碼為</w:t>
      </w:r>
      <w:r w:rsidRPr="00472CFF">
        <w:rPr>
          <w:rFonts w:hint="eastAsia"/>
        </w:rPr>
        <w:t>#FF0000</w:t>
      </w:r>
      <w:r>
        <w:rPr>
          <w:rFonts w:hint="eastAsia"/>
        </w:rPr>
        <w:t>，表示紅原色的彩度為最高級</w:t>
      </w:r>
      <w:r>
        <w:rPr>
          <w:rFonts w:hint="eastAsia"/>
        </w:rPr>
        <w:t>(FF)</w:t>
      </w:r>
      <w:r>
        <w:rPr>
          <w:rFonts w:hint="eastAsia"/>
        </w:rPr>
        <w:t>，而綠原色及藍原色的彩度均為最低級</w:t>
      </w:r>
      <w:r>
        <w:rPr>
          <w:rFonts w:hint="eastAsia"/>
        </w:rPr>
        <w:t>(00)</w:t>
      </w:r>
      <w:r w:rsidR="001E23C2" w:rsidRPr="001E23C2">
        <w:rPr>
          <w:rFonts w:hint="eastAsia"/>
          <w:b/>
        </w:rPr>
        <w:t>，</w:t>
      </w:r>
      <w:r>
        <w:rPr>
          <w:rFonts w:hint="eastAsia"/>
        </w:rPr>
        <w:t>所以</w:t>
      </w:r>
      <w:r w:rsidRPr="00472CFF">
        <w:rPr>
          <w:rFonts w:hint="eastAsia"/>
        </w:rPr>
        <w:t>color=#FF0000</w:t>
      </w:r>
      <w:r>
        <w:rPr>
          <w:rFonts w:hint="eastAsia"/>
        </w:rPr>
        <w:t>獲得的螢幕光的顏色，就變成沒有參雜其他原色的正紅色。</w:t>
      </w:r>
    </w:p>
    <w:p w:rsidR="00FB3755" w:rsidRDefault="00FB3755" w:rsidP="00CB4BC2">
      <w:r>
        <w:rPr>
          <w:rFonts w:hint="eastAsia"/>
        </w:rPr>
        <w:t>螢幕光顏色的英文名稱及其相關代碼如下表所示，如果想進一步認識各種顏色</w:t>
      </w:r>
      <w:r w:rsidR="001E23C2" w:rsidRPr="001E23C2">
        <w:rPr>
          <w:rFonts w:hint="eastAsia"/>
          <w:b/>
        </w:rPr>
        <w:t>，</w:t>
      </w:r>
      <w:r>
        <w:rPr>
          <w:rFonts w:hint="eastAsia"/>
        </w:rPr>
        <w:t>請參考「</w:t>
      </w:r>
      <w:hyperlink r:id="rId29" w:tgtFrame="_blank" w:history="1">
        <w:r>
          <w:rPr>
            <w:rStyle w:val="ad"/>
            <w:rFonts w:hint="eastAsia"/>
            <w:sz w:val="27"/>
            <w:szCs w:val="27"/>
          </w:rPr>
          <w:t>顏色代碼表</w:t>
        </w:r>
      </w:hyperlink>
      <w:r>
        <w:rPr>
          <w:rFonts w:hint="eastAsia"/>
        </w:rPr>
        <w:t>」網頁</w:t>
      </w:r>
      <w:r w:rsidR="001E23C2" w:rsidRPr="001E23C2">
        <w:rPr>
          <w:rFonts w:hint="eastAsia"/>
          <w:b/>
        </w:rPr>
        <w:t>。</w:t>
      </w:r>
    </w:p>
    <w:tbl>
      <w:tblPr>
        <w:tblW w:w="10272" w:type="dxa"/>
        <w:jc w:val="center"/>
        <w:tblCellSpacing w:w="0" w:type="dxa"/>
        <w:tblBorders>
          <w:top w:val="outset" w:sz="6" w:space="0" w:color="006633"/>
          <w:left w:val="outset" w:sz="6" w:space="0" w:color="006633"/>
          <w:bottom w:val="outset" w:sz="6" w:space="0" w:color="006633"/>
          <w:right w:val="outset" w:sz="6" w:space="0" w:color="006633"/>
        </w:tblBorders>
        <w:tblCellMar>
          <w:top w:w="15" w:type="dxa"/>
          <w:left w:w="0" w:type="dxa"/>
          <w:bottom w:w="15" w:type="dxa"/>
          <w:right w:w="0" w:type="dxa"/>
        </w:tblCellMar>
        <w:tblLook w:val="04A0" w:firstRow="1" w:lastRow="0" w:firstColumn="1" w:lastColumn="0" w:noHBand="0" w:noVBand="1"/>
      </w:tblPr>
      <w:tblGrid>
        <w:gridCol w:w="1701"/>
        <w:gridCol w:w="1701"/>
        <w:gridCol w:w="1699"/>
        <w:gridCol w:w="68"/>
        <w:gridCol w:w="1701"/>
        <w:gridCol w:w="1701"/>
        <w:gridCol w:w="1701"/>
      </w:tblGrid>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pPr>
              <w:snapToGrid w:val="0"/>
            </w:pPr>
            <w:r>
              <w:t>顏色</w:t>
            </w:r>
          </w:p>
        </w:tc>
        <w:tc>
          <w:tcPr>
            <w:tcW w:w="828"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pPr>
              <w:snapToGrid w:val="0"/>
            </w:pPr>
            <w:r>
              <w:t>Hex</w:t>
            </w:r>
            <w:r>
              <w:t>碼</w:t>
            </w:r>
          </w:p>
        </w:tc>
        <w:tc>
          <w:tcPr>
            <w:tcW w:w="827"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pPr>
              <w:snapToGrid w:val="0"/>
            </w:pPr>
            <w:r>
              <w:t>英文代碼</w:t>
            </w:r>
          </w:p>
        </w:tc>
        <w:tc>
          <w:tcPr>
            <w:tcW w:w="33"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pPr>
              <w:snapToGrid w:val="0"/>
            </w:pPr>
            <w:r>
              <w:t>顏色</w:t>
            </w:r>
          </w:p>
        </w:tc>
        <w:tc>
          <w:tcPr>
            <w:tcW w:w="828"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pPr>
              <w:snapToGrid w:val="0"/>
            </w:pPr>
            <w:r>
              <w:t>Hex</w:t>
            </w:r>
            <w:r>
              <w:t>碼</w:t>
            </w:r>
          </w:p>
        </w:tc>
        <w:tc>
          <w:tcPr>
            <w:tcW w:w="828"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pPr>
              <w:snapToGrid w:val="0"/>
            </w:pPr>
            <w:r>
              <w:t>英文代碼</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黑色</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#000000</w:t>
            </w:r>
          </w:p>
        </w:tc>
        <w:tc>
          <w:tcPr>
            <w:tcW w:w="827"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black</w:t>
            </w:r>
          </w:p>
        </w:tc>
        <w:tc>
          <w:tcPr>
            <w:tcW w:w="3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白色</w:t>
            </w:r>
            <w:r>
              <w:rPr>
                <w:sz w:val="36"/>
                <w:szCs w:val="36"/>
              </w:rP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#FFFFFFF</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white</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淺灰</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#D3D3D3</w:t>
            </w:r>
          </w:p>
        </w:tc>
        <w:tc>
          <w:tcPr>
            <w:tcW w:w="827"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lightgray</w:t>
            </w:r>
          </w:p>
        </w:tc>
        <w:tc>
          <w:tcPr>
            <w:tcW w:w="3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灰色</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#808080</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gray</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銀色</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#C0C0C0</w:t>
            </w:r>
          </w:p>
        </w:tc>
        <w:tc>
          <w:tcPr>
            <w:tcW w:w="827"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silver</w:t>
            </w:r>
          </w:p>
        </w:tc>
        <w:tc>
          <w:tcPr>
            <w:tcW w:w="3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金色</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#FFD700</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glod</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lastRenderedPageBreak/>
              <w:t>紅色</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#FF0000</w:t>
            </w:r>
          </w:p>
        </w:tc>
        <w:tc>
          <w:tcPr>
            <w:tcW w:w="827"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red</w:t>
            </w:r>
          </w:p>
        </w:tc>
        <w:tc>
          <w:tcPr>
            <w:tcW w:w="3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暗紅</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#8B0000</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darkred</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粉紅</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#FFC8CB</w:t>
            </w:r>
          </w:p>
        </w:tc>
        <w:tc>
          <w:tcPr>
            <w:tcW w:w="827"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pink</w:t>
            </w:r>
          </w:p>
        </w:tc>
        <w:tc>
          <w:tcPr>
            <w:tcW w:w="3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洋紅</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#FF00FF</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fuchsia</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玫瑰</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#FF0066</w:t>
            </w:r>
          </w:p>
        </w:tc>
        <w:tc>
          <w:tcPr>
            <w:tcW w:w="827"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w:t>
            </w:r>
          </w:p>
        </w:tc>
        <w:tc>
          <w:tcPr>
            <w:tcW w:w="3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朱色</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#FF4500</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orangered</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橙色</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#FFA500</w:t>
            </w:r>
          </w:p>
        </w:tc>
        <w:tc>
          <w:tcPr>
            <w:tcW w:w="827"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orange</w:t>
            </w:r>
          </w:p>
        </w:tc>
        <w:tc>
          <w:tcPr>
            <w:tcW w:w="3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淡黃</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#FFFFE0</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lightyellow</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黃色</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#FFFF00</w:t>
            </w:r>
          </w:p>
        </w:tc>
        <w:tc>
          <w:tcPr>
            <w:tcW w:w="827"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yellow</w:t>
            </w:r>
          </w:p>
        </w:tc>
        <w:tc>
          <w:tcPr>
            <w:tcW w:w="3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橄欖</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#808000</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olive</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綠色</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#008000</w:t>
            </w:r>
          </w:p>
        </w:tc>
        <w:tc>
          <w:tcPr>
            <w:tcW w:w="827"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green</w:t>
            </w:r>
          </w:p>
        </w:tc>
        <w:tc>
          <w:tcPr>
            <w:tcW w:w="3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淡綠</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#90EE90</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lightgreen</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墨綠</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#006400</w:t>
            </w:r>
          </w:p>
        </w:tc>
        <w:tc>
          <w:tcPr>
            <w:tcW w:w="827"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darkgreen</w:t>
            </w:r>
          </w:p>
        </w:tc>
        <w:tc>
          <w:tcPr>
            <w:tcW w:w="3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亮綠</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#00FF00</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lime</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藍色</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#0000FF</w:t>
            </w:r>
          </w:p>
        </w:tc>
        <w:tc>
          <w:tcPr>
            <w:tcW w:w="827"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blue</w:t>
            </w:r>
          </w:p>
        </w:tc>
        <w:tc>
          <w:tcPr>
            <w:tcW w:w="3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淡藍</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#ADD8E6</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lightblue</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天藍</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#87CEEB</w:t>
            </w:r>
          </w:p>
        </w:tc>
        <w:tc>
          <w:tcPr>
            <w:tcW w:w="827"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skyblue</w:t>
            </w:r>
          </w:p>
        </w:tc>
        <w:tc>
          <w:tcPr>
            <w:tcW w:w="3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青色</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#00FFFF</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cyan</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寶藍</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#7700FF</w:t>
            </w:r>
          </w:p>
        </w:tc>
        <w:tc>
          <w:tcPr>
            <w:tcW w:w="827"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w:t>
            </w:r>
          </w:p>
        </w:tc>
        <w:tc>
          <w:tcPr>
            <w:tcW w:w="3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海藍</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#000080</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navy</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墨藍</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#00008B</w:t>
            </w:r>
          </w:p>
        </w:tc>
        <w:tc>
          <w:tcPr>
            <w:tcW w:w="827"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darkblue</w:t>
            </w:r>
          </w:p>
        </w:tc>
        <w:tc>
          <w:tcPr>
            <w:tcW w:w="3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藍綠</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#800080</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teal</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紫色</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#800080</w:t>
            </w:r>
          </w:p>
        </w:tc>
        <w:tc>
          <w:tcPr>
            <w:tcW w:w="827"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purple</w:t>
            </w:r>
          </w:p>
        </w:tc>
        <w:tc>
          <w:tcPr>
            <w:tcW w:w="33"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褐色</w:t>
            </w:r>
            <w:r>
              <w:t></w:t>
            </w:r>
            <w:r>
              <w:t></w:t>
            </w:r>
            <w:r>
              <w:t></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#A52A2A</w:t>
            </w:r>
          </w:p>
        </w:tc>
        <w:tc>
          <w:tcPr>
            <w:tcW w:w="828"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pPr>
              <w:snapToGrid w:val="0"/>
            </w:pPr>
            <w:r>
              <w:t>brown</w:t>
            </w:r>
          </w:p>
        </w:tc>
      </w:tr>
      <w:tr w:rsidR="00FB3755" w:rsidTr="00556D26">
        <w:trPr>
          <w:trHeight w:hRule="exact" w:val="360"/>
          <w:tblCellSpacing w:w="0" w:type="dxa"/>
          <w:jc w:val="center"/>
        </w:trPr>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水藍</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#00FFFF</w:t>
            </w:r>
          </w:p>
        </w:tc>
        <w:tc>
          <w:tcPr>
            <w:tcW w:w="827"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aqua</w:t>
            </w:r>
          </w:p>
        </w:tc>
        <w:tc>
          <w:tcPr>
            <w:tcW w:w="33"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 xml:space="preserve">　</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茶褐</w:t>
            </w:r>
            <w:r>
              <w:t></w:t>
            </w:r>
            <w:r>
              <w:t></w:t>
            </w:r>
            <w:r>
              <w:t></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#800000</w:t>
            </w:r>
          </w:p>
        </w:tc>
        <w:tc>
          <w:tcPr>
            <w:tcW w:w="828"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pPr>
              <w:snapToGrid w:val="0"/>
            </w:pPr>
            <w:r>
              <w:t>maroon</w:t>
            </w:r>
          </w:p>
        </w:tc>
      </w:tr>
    </w:tbl>
    <w:p w:rsidR="00FB3755" w:rsidRDefault="00FB3755" w:rsidP="003A6406">
      <w:pPr>
        <w:pStyle w:val="2"/>
        <w:spacing w:before="400" w:after="100"/>
      </w:pPr>
      <w:r>
        <w:rPr>
          <w:rFonts w:hint="eastAsia"/>
        </w:rPr>
        <w:t>製作網頁的注意事項</w:t>
      </w:r>
    </w:p>
    <w:p w:rsidR="00FB3755" w:rsidRDefault="00FB3755" w:rsidP="00CB4BC2">
      <w:r>
        <w:rPr>
          <w:rFonts w:hAnsi="Symbol"/>
        </w:rPr>
        <w:t></w:t>
      </w:r>
      <w:r>
        <w:rPr>
          <w:rFonts w:hint="eastAsia"/>
        </w:rPr>
        <w:t>網路資訊的三大特色是即時、豐富、互動。</w:t>
      </w:r>
    </w:p>
    <w:p w:rsidR="00FB3755" w:rsidRDefault="00FB3755" w:rsidP="00CB4BC2">
      <w:r>
        <w:rPr>
          <w:rFonts w:hAnsi="Symbol"/>
        </w:rPr>
        <w:t></w:t>
      </w:r>
      <w:r>
        <w:rPr>
          <w:rFonts w:hint="eastAsia"/>
        </w:rPr>
        <w:t>網站的即時性特色是網路資訊盛行的主因，經營網站須常常更新維護</w:t>
      </w:r>
      <w:r w:rsidR="001E23C2" w:rsidRPr="001E23C2">
        <w:rPr>
          <w:rFonts w:hint="eastAsia"/>
          <w:b/>
        </w:rPr>
        <w:t>。</w:t>
      </w:r>
      <w:r>
        <w:rPr>
          <w:rFonts w:hint="eastAsia"/>
        </w:rPr>
        <w:t>撰寫網頁不難，但維護管理的好壞是影響網站流通率的主因。</w:t>
      </w:r>
    </w:p>
    <w:p w:rsidR="00FB3755" w:rsidRDefault="00FB3755" w:rsidP="00CB4BC2">
      <w:r>
        <w:rPr>
          <w:rFonts w:hAnsi="Symbol"/>
        </w:rPr>
        <w:t></w:t>
      </w:r>
      <w:r>
        <w:rPr>
          <w:rFonts w:hint="eastAsia"/>
        </w:rPr>
        <w:t>熱鬧超炫網頁固然可以馬上吸引使用者的目光，但網站的主要目的是提供需要的資訊</w:t>
      </w:r>
      <w:r w:rsidR="001E23C2" w:rsidRPr="001E23C2">
        <w:rPr>
          <w:rFonts w:hint="eastAsia"/>
          <w:b/>
        </w:rPr>
        <w:t>，</w:t>
      </w:r>
      <w:r>
        <w:rPr>
          <w:rFonts w:hint="eastAsia"/>
        </w:rPr>
        <w:t>而非展現不相干的網頁製作技術，不可本末倒置。</w:t>
      </w:r>
    </w:p>
    <w:p w:rsidR="00FB3755" w:rsidRDefault="00FB3755" w:rsidP="00CB4BC2">
      <w:r>
        <w:rPr>
          <w:rFonts w:hAnsi="Symbol"/>
        </w:rPr>
        <w:t></w:t>
      </w:r>
      <w:r>
        <w:rPr>
          <w:rFonts w:hint="eastAsia"/>
        </w:rPr>
        <w:t>網頁製作時，最好加上可供使用者連絡的方式，以增加與使用者的互動。製作方法請參考「</w:t>
      </w:r>
      <w:hyperlink r:id="rId30" w:anchor="eMail" w:tgtFrame="_blank" w:history="1">
        <w:r>
          <w:rPr>
            <w:rStyle w:val="ad"/>
            <w:rFonts w:hint="eastAsia"/>
            <w:sz w:val="27"/>
            <w:szCs w:val="27"/>
          </w:rPr>
          <w:t>與我聯絡</w:t>
        </w:r>
      </w:hyperlink>
      <w:r>
        <w:rPr>
          <w:rFonts w:hint="eastAsia"/>
        </w:rPr>
        <w:t>」一節。</w:t>
      </w:r>
    </w:p>
    <w:p w:rsidR="00FB3755" w:rsidRDefault="00FB3755" w:rsidP="00CB4BC2">
      <w:r>
        <w:rPr>
          <w:rFonts w:hAnsi="Symbol"/>
        </w:rPr>
        <w:t></w:t>
      </w:r>
      <w:r>
        <w:rPr>
          <w:rFonts w:hint="eastAsia"/>
        </w:rPr>
        <w:t>考量網路會塞車，且仍有使用者的連線方式仍是透過電話連線，故網頁的檔案盡量維持小於</w:t>
      </w:r>
      <w:r>
        <w:rPr>
          <w:rFonts w:hint="eastAsia"/>
        </w:rPr>
        <w:t>30kb</w:t>
      </w:r>
      <w:r>
        <w:rPr>
          <w:rFonts w:hint="eastAsia"/>
        </w:rPr>
        <w:t>，而長度不要超過</w:t>
      </w:r>
      <w:r>
        <w:rPr>
          <w:rFonts w:hint="eastAsia"/>
        </w:rPr>
        <w:t>2</w:t>
      </w:r>
      <w:r>
        <w:rPr>
          <w:rFonts w:hint="eastAsia"/>
        </w:rPr>
        <w:t>頁；且不要放置太大的圖檔或者設計讓使用者有選擇不同大小圖檔的機會</w:t>
      </w:r>
      <w:r w:rsidR="001E23C2" w:rsidRPr="001E23C2">
        <w:rPr>
          <w:rFonts w:hint="eastAsia"/>
          <w:b/>
        </w:rPr>
        <w:t>。</w:t>
      </w:r>
      <w:r>
        <w:rPr>
          <w:rFonts w:hint="eastAsia"/>
        </w:rPr>
        <w:t>完成網頁後，最好透過撥接上網的方式親自測試下載的速度。</w:t>
      </w:r>
    </w:p>
    <w:p w:rsidR="00FB3755" w:rsidRDefault="00FB3755" w:rsidP="00CB4BC2">
      <w:r>
        <w:rPr>
          <w:rFonts w:hAnsi="Symbol"/>
        </w:rPr>
        <w:t></w:t>
      </w:r>
      <w:r>
        <w:rPr>
          <w:rFonts w:hint="eastAsia"/>
        </w:rPr>
        <w:t>網頁寬度雖不無限制，且使用者可使用橫向捲軸來左右移動；但是最好將網頁寬度控制在</w:t>
      </w:r>
      <w:r>
        <w:rPr>
          <w:rFonts w:hint="eastAsia"/>
        </w:rPr>
        <w:t>800</w:t>
      </w:r>
      <w:r>
        <w:rPr>
          <w:rFonts w:hint="eastAsia"/>
        </w:rPr>
        <w:t>像素以內，以減輕瀏覽者的負擔。</w:t>
      </w:r>
    </w:p>
    <w:p w:rsidR="00FB3755" w:rsidRDefault="00FB3755" w:rsidP="00CB4BC2">
      <w:r>
        <w:rPr>
          <w:rFonts w:hAnsi="Symbol"/>
        </w:rPr>
        <w:t></w:t>
      </w:r>
      <w:r>
        <w:rPr>
          <w:rFonts w:hint="eastAsia"/>
        </w:rPr>
        <w:t>雖然瀏覽器軟體逐漸在整合，但某些標記語言或網頁程式語言只能在特定的瀏覽器呈現</w:t>
      </w:r>
      <w:r w:rsidR="001E23C2" w:rsidRPr="001E23C2">
        <w:rPr>
          <w:rFonts w:hint="eastAsia"/>
          <w:b/>
        </w:rPr>
        <w:t>，</w:t>
      </w:r>
      <w:r>
        <w:rPr>
          <w:rFonts w:hint="eastAsia"/>
        </w:rPr>
        <w:t>應儘量避免使用這類標記或網頁程式語言</w:t>
      </w:r>
      <w:r w:rsidR="001E23C2" w:rsidRPr="001E23C2">
        <w:rPr>
          <w:rFonts w:hint="eastAsia"/>
          <w:b/>
        </w:rPr>
        <w:t>。</w:t>
      </w:r>
      <w:r>
        <w:rPr>
          <w:rFonts w:hint="eastAsia"/>
        </w:rPr>
        <w:t>至於哪些瀏覽器支援哪些程式語言，請參考</w:t>
      </w:r>
      <w:hyperlink r:id="rId31" w:history="1">
        <w:r>
          <w:rPr>
            <w:rStyle w:val="ad"/>
            <w:rFonts w:hint="eastAsia"/>
            <w:sz w:val="27"/>
            <w:szCs w:val="27"/>
          </w:rPr>
          <w:t>瀏覽器說明</w:t>
        </w:r>
      </w:hyperlink>
      <w:r>
        <w:rPr>
          <w:rFonts w:hint="eastAsia"/>
        </w:rPr>
        <w:t>。</w:t>
      </w:r>
    </w:p>
    <w:p w:rsidR="00FB3755" w:rsidRDefault="00FB3755" w:rsidP="00CB4BC2">
      <w:r>
        <w:rPr>
          <w:rFonts w:hAnsi="Symbol"/>
        </w:rPr>
        <w:t></w:t>
      </w:r>
      <w:r>
        <w:rPr>
          <w:rFonts w:hint="eastAsia"/>
        </w:rPr>
        <w:t>網頁的著作權問題，一直是爭議不休的話題，但基本上網頁內容仍然受到著作權法的保障</w:t>
      </w:r>
      <w:r w:rsidR="001E23C2" w:rsidRPr="001E23C2">
        <w:rPr>
          <w:rFonts w:hint="eastAsia"/>
          <w:b/>
        </w:rPr>
        <w:t>，</w:t>
      </w:r>
      <w:r>
        <w:rPr>
          <w:rFonts w:hint="eastAsia"/>
        </w:rPr>
        <w:t>因此盡量不要使用他人的網頁內容。如果一定要使用，則最好取得該網站之同意函。</w:t>
      </w:r>
    </w:p>
    <w:p w:rsidR="00FB3755" w:rsidRDefault="00FB3755" w:rsidP="00CB4BC2">
      <w:r>
        <w:rPr>
          <w:rFonts w:hAnsi="Symbol"/>
        </w:rPr>
        <w:t></w:t>
      </w:r>
      <w:r>
        <w:rPr>
          <w:rFonts w:hint="eastAsia"/>
        </w:rPr>
        <w:t>使用超連結</w:t>
      </w:r>
      <w:r w:rsidR="00556D26">
        <w:rPr>
          <w:rFonts w:hint="eastAsia"/>
        </w:rPr>
        <w:t>(</w:t>
      </w:r>
      <w:r>
        <w:rPr>
          <w:rFonts w:hint="eastAsia"/>
        </w:rPr>
        <w:t>hyperlink</w:t>
      </w:r>
      <w:r w:rsidR="001E23C2">
        <w:rPr>
          <w:rFonts w:hint="eastAsia"/>
        </w:rPr>
        <w:t>)</w:t>
      </w:r>
      <w:r>
        <w:rPr>
          <w:rFonts w:hint="eastAsia"/>
        </w:rPr>
        <w:t>時，不可將別人的網頁框到自己網頁的框架</w:t>
      </w:r>
      <w:r w:rsidR="00556D26">
        <w:rPr>
          <w:rFonts w:hint="eastAsia"/>
        </w:rPr>
        <w:t>(</w:t>
      </w:r>
      <w:r>
        <w:rPr>
          <w:rFonts w:hint="eastAsia"/>
        </w:rPr>
        <w:t>frame</w:t>
      </w:r>
      <w:r w:rsidR="001E23C2">
        <w:rPr>
          <w:rFonts w:hint="eastAsia"/>
        </w:rPr>
        <w:t>)</w:t>
      </w:r>
      <w:r>
        <w:rPr>
          <w:rFonts w:hint="eastAsia"/>
        </w:rPr>
        <w:t>內，須多加一個</w:t>
      </w:r>
      <w:r w:rsidRPr="00472CFF">
        <w:rPr>
          <w:rFonts w:hint="eastAsia"/>
        </w:rPr>
        <w:t>target=_blank</w:t>
      </w:r>
      <w:r>
        <w:rPr>
          <w:rFonts w:hint="eastAsia"/>
        </w:rPr>
        <w:t>的參數，使之連結到新的視窗</w:t>
      </w:r>
      <w:r w:rsidR="001E23C2" w:rsidRPr="001E23C2">
        <w:rPr>
          <w:rFonts w:hint="eastAsia"/>
          <w:b/>
        </w:rPr>
        <w:t>。</w:t>
      </w:r>
      <w:r>
        <w:rPr>
          <w:rFonts w:hint="eastAsia"/>
        </w:rPr>
        <w:t>詳見</w:t>
      </w:r>
      <w:hyperlink r:id="rId32" w:anchor="link" w:tgtFrame="_blank" w:history="1">
        <w:r>
          <w:rPr>
            <w:rStyle w:val="ad"/>
            <w:rFonts w:hint="eastAsia"/>
            <w:sz w:val="27"/>
            <w:szCs w:val="27"/>
          </w:rPr>
          <w:t>連結其他網站</w:t>
        </w:r>
      </w:hyperlink>
      <w:r>
        <w:rPr>
          <w:rFonts w:hint="eastAsia"/>
        </w:rPr>
        <w:t>。</w:t>
      </w:r>
    </w:p>
    <w:p w:rsidR="00FB3755" w:rsidRDefault="00FB3755" w:rsidP="00FB3755">
      <w:pPr>
        <w:pStyle w:val="2"/>
        <w:spacing w:before="400" w:after="100"/>
      </w:pPr>
      <w:r>
        <w:rPr>
          <w:rFonts w:hint="eastAsia"/>
        </w:rPr>
        <w:t>內文的設定</w:t>
      </w:r>
    </w:p>
    <w:p w:rsidR="00FB3755" w:rsidRDefault="00FB3755" w:rsidP="00CB4BC2">
      <w:r>
        <w:rPr>
          <w:rFonts w:hint="eastAsia"/>
        </w:rPr>
        <w:t>基本上，所有的文章內容都必須寫在</w:t>
      </w:r>
      <w:r w:rsidRPr="00472CFF">
        <w:rPr>
          <w:rFonts w:hint="eastAsia"/>
        </w:rPr>
        <w:t>&lt;body&gt; &lt;/body&gt;</w:t>
      </w:r>
      <w:r>
        <w:rPr>
          <w:rFonts w:hint="eastAsia"/>
        </w:rPr>
        <w:t>標記之間，控制版面及文字設定的標記如下：</w:t>
      </w:r>
      <w:r>
        <w:rPr>
          <w:rFonts w:hint="eastAsia"/>
        </w:rPr>
        <w:br/>
      </w:r>
      <w:hyperlink r:id="rId33" w:anchor="paragraph" w:history="1">
        <w:r>
          <w:rPr>
            <w:rStyle w:val="ad"/>
            <w:rFonts w:hint="eastAsia"/>
            <w:sz w:val="27"/>
            <w:szCs w:val="27"/>
          </w:rPr>
          <w:t>段落設定</w:t>
        </w:r>
      </w:hyperlink>
      <w:r>
        <w:rPr>
          <w:rFonts w:hint="eastAsia"/>
        </w:rPr>
        <w:t>：包括強迫分段</w:t>
      </w:r>
      <w:r w:rsidRPr="00472CFF">
        <w:rPr>
          <w:rFonts w:hint="eastAsia"/>
        </w:rPr>
        <w:t>&lt;p&gt;</w:t>
      </w:r>
      <w:r>
        <w:rPr>
          <w:rFonts w:hint="eastAsia"/>
        </w:rPr>
        <w:t>、強迫分行</w:t>
      </w:r>
      <w:r w:rsidRPr="00472CFF">
        <w:rPr>
          <w:rFonts w:hint="eastAsia"/>
        </w:rPr>
        <w:t>&lt;br&gt;</w:t>
      </w:r>
      <w:r>
        <w:rPr>
          <w:rFonts w:hint="eastAsia"/>
        </w:rPr>
        <w:t>、水平線</w:t>
      </w:r>
      <w:r w:rsidRPr="00472CFF">
        <w:rPr>
          <w:rFonts w:hint="eastAsia"/>
        </w:rPr>
        <w:t>&lt;hr&gt;</w:t>
      </w:r>
      <w:r>
        <w:rPr>
          <w:rFonts w:hint="eastAsia"/>
        </w:rPr>
        <w:t>、全段內縮</w:t>
      </w:r>
      <w:r w:rsidRPr="00472CFF">
        <w:rPr>
          <w:rFonts w:hint="eastAsia"/>
        </w:rPr>
        <w:t>&lt;blockquote&gt;</w:t>
      </w:r>
      <w:r>
        <w:rPr>
          <w:rFonts w:hint="eastAsia"/>
        </w:rPr>
        <w:t>、顯示原始碼</w:t>
      </w:r>
      <w:r w:rsidRPr="00472CFF">
        <w:rPr>
          <w:rFonts w:hint="eastAsia"/>
        </w:rPr>
        <w:t>&lt;pre&gt;</w:t>
      </w:r>
      <w:r>
        <w:rPr>
          <w:rFonts w:hint="eastAsia"/>
        </w:rPr>
        <w:t>等標記。</w:t>
      </w:r>
      <w:r>
        <w:rPr>
          <w:rFonts w:hint="eastAsia"/>
        </w:rPr>
        <w:br/>
      </w:r>
      <w:hyperlink r:id="rId34" w:anchor="font" w:history="1">
        <w:r>
          <w:rPr>
            <w:rStyle w:val="ad"/>
            <w:rFonts w:hint="eastAsia"/>
            <w:sz w:val="27"/>
            <w:szCs w:val="27"/>
          </w:rPr>
          <w:t>文字格式的設定</w:t>
        </w:r>
      </w:hyperlink>
      <w:r>
        <w:rPr>
          <w:rFonts w:hint="eastAsia"/>
        </w:rPr>
        <w:t>：包括字體變化</w:t>
      </w:r>
      <w:r w:rsidRPr="00472CFF">
        <w:rPr>
          <w:rFonts w:hint="eastAsia"/>
        </w:rPr>
        <w:t>&lt;font&gt;</w:t>
      </w:r>
      <w:r w:rsidR="00556D26">
        <w:rPr>
          <w:rFonts w:hint="eastAsia"/>
          <w:color w:val="003300"/>
          <w:sz w:val="27"/>
          <w:szCs w:val="27"/>
        </w:rPr>
        <w:t>(</w:t>
      </w:r>
      <w:r>
        <w:rPr>
          <w:rFonts w:hint="eastAsia"/>
        </w:rPr>
        <w:t>如字體、大小、顏色</w:t>
      </w:r>
      <w:r>
        <w:rPr>
          <w:rFonts w:hint="eastAsia"/>
        </w:rPr>
        <w:t>)</w:t>
      </w:r>
      <w:r>
        <w:rPr>
          <w:rFonts w:hint="eastAsia"/>
        </w:rPr>
        <w:t>、置中對齊</w:t>
      </w:r>
      <w:r w:rsidRPr="00472CFF">
        <w:rPr>
          <w:rFonts w:hint="eastAsia"/>
        </w:rPr>
        <w:t>&lt;center&gt;</w:t>
      </w:r>
      <w:r>
        <w:rPr>
          <w:rFonts w:hint="eastAsia"/>
        </w:rPr>
        <w:t>、左右對齊</w:t>
      </w:r>
      <w:r w:rsidRPr="00472CFF">
        <w:rPr>
          <w:rFonts w:hint="eastAsia"/>
        </w:rPr>
        <w:t>&lt;align&gt;</w:t>
      </w:r>
      <w:r>
        <w:rPr>
          <w:rFonts w:hint="eastAsia"/>
        </w:rPr>
        <w:t>等標記。</w:t>
      </w:r>
      <w:r>
        <w:rPr>
          <w:rFonts w:hint="eastAsia"/>
        </w:rPr>
        <w:br/>
      </w:r>
      <w:hyperlink r:id="rId35" w:anchor="type" w:history="1">
        <w:r>
          <w:rPr>
            <w:rStyle w:val="ad"/>
            <w:rFonts w:hint="eastAsia"/>
            <w:sz w:val="27"/>
            <w:szCs w:val="27"/>
          </w:rPr>
          <w:t>其他字型的變化</w:t>
        </w:r>
      </w:hyperlink>
      <w:r>
        <w:rPr>
          <w:rFonts w:hint="eastAsia"/>
        </w:rPr>
        <w:t>：包括粗體</w:t>
      </w:r>
      <w:r w:rsidRPr="00472CFF">
        <w:rPr>
          <w:rFonts w:hint="eastAsia"/>
        </w:rPr>
        <w:t>&lt;b&gt;</w:t>
      </w:r>
      <w:r>
        <w:rPr>
          <w:rFonts w:hint="eastAsia"/>
        </w:rPr>
        <w:t>、斜體</w:t>
      </w:r>
      <w:r w:rsidRPr="00472CFF">
        <w:rPr>
          <w:rFonts w:hint="eastAsia"/>
        </w:rPr>
        <w:t>&lt;i&gt;</w:t>
      </w:r>
      <w:r>
        <w:rPr>
          <w:rFonts w:hint="eastAsia"/>
        </w:rPr>
        <w:t>、畫底線</w:t>
      </w:r>
      <w:r w:rsidRPr="00472CFF">
        <w:rPr>
          <w:rFonts w:hint="eastAsia"/>
        </w:rPr>
        <w:t>&lt;u&gt;</w:t>
      </w:r>
      <w:r>
        <w:rPr>
          <w:rFonts w:hint="eastAsia"/>
        </w:rPr>
        <w:t>、畫刪除線</w:t>
      </w:r>
      <w:r w:rsidRPr="00472CFF">
        <w:rPr>
          <w:rFonts w:hint="eastAsia"/>
        </w:rPr>
        <w:t>&lt;s&gt;</w:t>
      </w:r>
      <w:r>
        <w:rPr>
          <w:rFonts w:hint="eastAsia"/>
        </w:rPr>
        <w:t>、上標</w:t>
      </w:r>
      <w:r w:rsidRPr="00472CFF">
        <w:rPr>
          <w:rFonts w:hint="eastAsia"/>
        </w:rPr>
        <w:t>&lt;sup&gt;</w:t>
      </w:r>
      <w:r>
        <w:rPr>
          <w:rFonts w:hint="eastAsia"/>
        </w:rPr>
        <w:t>、下標</w:t>
      </w:r>
      <w:r w:rsidRPr="00472CFF">
        <w:rPr>
          <w:rFonts w:hint="eastAsia"/>
        </w:rPr>
        <w:t>&lt;sub&gt;</w:t>
      </w:r>
      <w:r>
        <w:rPr>
          <w:rFonts w:hint="eastAsia"/>
        </w:rPr>
        <w:t>、閃爍</w:t>
      </w:r>
      <w:r w:rsidRPr="00472CFF">
        <w:rPr>
          <w:rFonts w:hint="eastAsia"/>
        </w:rPr>
        <w:t>&lt;blink&gt;</w:t>
      </w:r>
      <w:r>
        <w:rPr>
          <w:rFonts w:hint="eastAsia"/>
        </w:rPr>
        <w:t>、放大</w:t>
      </w:r>
      <w:r w:rsidRPr="00472CFF">
        <w:rPr>
          <w:rFonts w:hint="eastAsia"/>
        </w:rPr>
        <w:t>&lt;big&gt;</w:t>
      </w:r>
      <w:r>
        <w:rPr>
          <w:rFonts w:hint="eastAsia"/>
        </w:rPr>
        <w:t>、縮小</w:t>
      </w:r>
      <w:r w:rsidRPr="00472CFF">
        <w:rPr>
          <w:rFonts w:hint="eastAsia"/>
        </w:rPr>
        <w:t>&lt;small&gt;</w:t>
      </w:r>
      <w:r>
        <w:rPr>
          <w:rFonts w:hint="eastAsia"/>
        </w:rPr>
        <w:t>、加強語氣文字</w:t>
      </w:r>
      <w:r w:rsidRPr="00472CFF">
        <w:rPr>
          <w:rFonts w:hint="eastAsia"/>
        </w:rPr>
        <w:t>&lt;strong&gt;</w:t>
      </w:r>
      <w:r>
        <w:rPr>
          <w:rFonts w:hint="eastAsia"/>
        </w:rPr>
        <w:t>、強調文字</w:t>
      </w:r>
      <w:r w:rsidRPr="00472CFF">
        <w:rPr>
          <w:rFonts w:hint="eastAsia"/>
        </w:rPr>
        <w:t>&lt;strong&gt;</w:t>
      </w:r>
      <w:r>
        <w:rPr>
          <w:rFonts w:hint="eastAsia"/>
        </w:rPr>
        <w:t>、引經據點文字</w:t>
      </w:r>
      <w:r w:rsidRPr="00472CFF">
        <w:rPr>
          <w:rFonts w:hint="eastAsia"/>
        </w:rPr>
        <w:t>&lt;cite&gt;</w:t>
      </w:r>
      <w:r>
        <w:rPr>
          <w:rFonts w:hint="eastAsia"/>
        </w:rPr>
        <w:t>、加註解文字</w:t>
      </w:r>
      <w:r w:rsidRPr="00472CFF">
        <w:rPr>
          <w:rFonts w:hint="eastAsia"/>
        </w:rPr>
        <w:t>&lt;comment&gt;</w:t>
      </w:r>
      <w:r>
        <w:rPr>
          <w:rFonts w:hint="eastAsia"/>
        </w:rPr>
        <w:t>、引用文字</w:t>
      </w:r>
      <w:r w:rsidRPr="00472CFF">
        <w:rPr>
          <w:rFonts w:hint="eastAsia"/>
        </w:rPr>
        <w:t>&lt;samp&gt;</w:t>
      </w:r>
      <w:r>
        <w:rPr>
          <w:rFonts w:hint="eastAsia"/>
        </w:rPr>
        <w:t>等標記。</w:t>
      </w:r>
      <w:r>
        <w:rPr>
          <w:rFonts w:hint="eastAsia"/>
        </w:rPr>
        <w:br/>
      </w:r>
      <w:hyperlink r:id="rId36" w:anchor="heading" w:history="1">
        <w:r>
          <w:rPr>
            <w:rStyle w:val="ad"/>
            <w:rFonts w:hint="eastAsia"/>
            <w:sz w:val="27"/>
            <w:szCs w:val="27"/>
          </w:rPr>
          <w:t>標題文字的設定</w:t>
        </w:r>
      </w:hyperlink>
      <w:r>
        <w:rPr>
          <w:rFonts w:hint="eastAsia"/>
        </w:rPr>
        <w:t>：包括標題文字的字體大小</w:t>
      </w:r>
      <w:r w:rsidRPr="00472CFF">
        <w:rPr>
          <w:rFonts w:hint="eastAsia"/>
        </w:rPr>
        <w:t>&lt;h#&gt;</w:t>
      </w:r>
      <w:r>
        <w:rPr>
          <w:rFonts w:hint="eastAsia"/>
        </w:rPr>
        <w:t>、左右對齊位置</w:t>
      </w:r>
      <w:r>
        <w:rPr>
          <w:rFonts w:hint="eastAsia"/>
        </w:rPr>
        <w:t>&lt;h#align&gt;</w:t>
      </w:r>
      <w:r>
        <w:rPr>
          <w:rFonts w:hint="eastAsia"/>
        </w:rPr>
        <w:t>等標記。</w:t>
      </w:r>
      <w:r>
        <w:rPr>
          <w:rFonts w:hint="eastAsia"/>
        </w:rPr>
        <w:br/>
      </w:r>
      <w:hyperlink r:id="rId37" w:anchor="meta" w:history="1">
        <w:r>
          <w:rPr>
            <w:rStyle w:val="ad"/>
            <w:rFonts w:hint="eastAsia"/>
            <w:sz w:val="27"/>
            <w:szCs w:val="27"/>
          </w:rPr>
          <w:t>網頁語言編碼方式</w:t>
        </w:r>
      </w:hyperlink>
      <w:r>
        <w:rPr>
          <w:rFonts w:hint="eastAsia"/>
        </w:rPr>
        <w:t>：包括</w:t>
      </w:r>
      <w:r>
        <w:rPr>
          <w:rFonts w:hint="eastAsia"/>
        </w:rPr>
        <w:t>&lt;meta&gt;</w:t>
      </w:r>
      <w:r>
        <w:rPr>
          <w:rFonts w:hint="eastAsia"/>
        </w:rPr>
        <w:t>標記</w:t>
      </w:r>
      <w:r>
        <w:rPr>
          <w:rFonts w:hint="eastAsia"/>
        </w:rPr>
        <w:br/>
      </w:r>
      <w:hyperlink r:id="rId38" w:anchor="symbol" w:history="1">
        <w:r>
          <w:rPr>
            <w:rStyle w:val="ad"/>
            <w:rFonts w:hint="eastAsia"/>
            <w:sz w:val="27"/>
            <w:szCs w:val="27"/>
          </w:rPr>
          <w:t>特殊字元</w:t>
        </w:r>
      </w:hyperlink>
      <w:r>
        <w:rPr>
          <w:rFonts w:hint="eastAsia"/>
        </w:rPr>
        <w:t>：包括</w:t>
      </w:r>
      <w:r>
        <w:rPr>
          <w:rFonts w:hint="eastAsia"/>
        </w:rPr>
        <w:t>space</w:t>
      </w:r>
      <w:r>
        <w:rPr>
          <w:rFonts w:hint="eastAsia"/>
        </w:rPr>
        <w:t>、</w:t>
      </w:r>
      <w:r>
        <w:rPr>
          <w:rFonts w:hint="eastAsia"/>
        </w:rPr>
        <w:t>quotation</w:t>
      </w:r>
      <w:r>
        <w:rPr>
          <w:rFonts w:hint="eastAsia"/>
        </w:rPr>
        <w:t>、</w:t>
      </w:r>
      <w:r>
        <w:rPr>
          <w:rFonts w:hint="eastAsia"/>
        </w:rPr>
        <w:t>lesser</w:t>
      </w:r>
      <w:r>
        <w:rPr>
          <w:rFonts w:hint="eastAsia"/>
        </w:rPr>
        <w:t>、</w:t>
      </w:r>
      <w:r>
        <w:rPr>
          <w:rFonts w:hint="eastAsia"/>
        </w:rPr>
        <w:t>greater</w:t>
      </w:r>
      <w:r>
        <w:rPr>
          <w:rFonts w:hint="eastAsia"/>
        </w:rPr>
        <w:t>、</w:t>
      </w:r>
      <w:r>
        <w:rPr>
          <w:rFonts w:hint="eastAsia"/>
        </w:rPr>
        <w:t>and</w:t>
      </w:r>
      <w:r>
        <w:rPr>
          <w:rFonts w:hint="eastAsia"/>
        </w:rPr>
        <w:t>、</w:t>
      </w:r>
      <w:r>
        <w:rPr>
          <w:rFonts w:hint="eastAsia"/>
        </w:rPr>
        <w:t>degree</w:t>
      </w:r>
      <w:r>
        <w:rPr>
          <w:rFonts w:hint="eastAsia"/>
        </w:rPr>
        <w:t>、</w:t>
      </w:r>
      <w:r>
        <w:rPr>
          <w:rFonts w:hint="eastAsia"/>
        </w:rPr>
        <w:t>copyright</w:t>
      </w:r>
      <w:r>
        <w:rPr>
          <w:rFonts w:hint="eastAsia"/>
        </w:rPr>
        <w:t>等特殊字。</w:t>
      </w:r>
      <w:r>
        <w:rPr>
          <w:rFonts w:hint="eastAsia"/>
        </w:rPr>
        <w:br/>
      </w:r>
      <w:hyperlink r:id="rId39" w:anchor="css" w:history="1">
        <w:r>
          <w:rPr>
            <w:rStyle w:val="ad"/>
            <w:rFonts w:hint="eastAsia"/>
            <w:sz w:val="27"/>
            <w:szCs w:val="27"/>
          </w:rPr>
          <w:t>進階文章樣式</w:t>
        </w:r>
      </w:hyperlink>
      <w:r>
        <w:rPr>
          <w:rFonts w:hint="eastAsia"/>
        </w:rPr>
        <w:t>：使用</w:t>
      </w:r>
      <w:r>
        <w:rPr>
          <w:rFonts w:hint="eastAsia"/>
          <w:color w:val="CC3300"/>
        </w:rPr>
        <w:t>&lt;style&gt;&lt;/style&gt;</w:t>
      </w:r>
      <w:r>
        <w:rPr>
          <w:rFonts w:hint="eastAsia"/>
        </w:rPr>
        <w:t>的</w:t>
      </w:r>
      <w:r>
        <w:rPr>
          <w:rFonts w:hint="eastAsia"/>
        </w:rPr>
        <w:t>CSS</w:t>
      </w:r>
      <w:r>
        <w:rPr>
          <w:rFonts w:hint="eastAsia"/>
        </w:rPr>
        <w:t>樣式表來做進階的文字或版面的特效，所有屬性均須置於引號之內，以冒號隔開</w:t>
      </w:r>
      <w:r w:rsidR="001E23C2" w:rsidRPr="001E23C2">
        <w:rPr>
          <w:rFonts w:hint="eastAsia"/>
          <w:b/>
        </w:rPr>
        <w:t>。</w:t>
      </w:r>
      <w:r>
        <w:rPr>
          <w:rFonts w:hint="eastAsia"/>
        </w:rPr>
        <w:t>詳見</w:t>
      </w:r>
      <w:hyperlink r:id="rId40" w:history="1">
        <w:r>
          <w:rPr>
            <w:rStyle w:val="ad"/>
            <w:rFonts w:hint="eastAsia"/>
            <w:sz w:val="27"/>
            <w:szCs w:val="27"/>
          </w:rPr>
          <w:t>CSS</w:t>
        </w:r>
        <w:r>
          <w:rPr>
            <w:rStyle w:val="ad"/>
            <w:rFonts w:hint="eastAsia"/>
            <w:sz w:val="27"/>
            <w:szCs w:val="27"/>
          </w:rPr>
          <w:t>樣式表</w:t>
        </w:r>
      </w:hyperlink>
      <w:r>
        <w:rPr>
          <w:rFonts w:hint="eastAsia"/>
        </w:rPr>
        <w:t>一章。</w:t>
      </w:r>
      <w:bookmarkStart w:id="2" w:name="paragraph"/>
      <w:bookmarkEnd w:id="2"/>
    </w:p>
    <w:p w:rsidR="00FB3755" w:rsidRDefault="00FB3755" w:rsidP="003A6406">
      <w:pPr>
        <w:pStyle w:val="3"/>
        <w:spacing w:before="400" w:after="100"/>
      </w:pPr>
      <w:r>
        <w:rPr>
          <w:rFonts w:hint="eastAsia"/>
        </w:rPr>
        <w:t>段落設定</w:t>
      </w:r>
    </w:p>
    <w:p w:rsidR="00FB3755" w:rsidRDefault="00FB3755" w:rsidP="00CB4BC2">
      <w:r>
        <w:rPr>
          <w:rFonts w:hint="eastAsia"/>
        </w:rPr>
        <w:t>一般文章的段落</w:t>
      </w:r>
      <w:r w:rsidR="00556D26">
        <w:rPr>
          <w:rFonts w:hint="eastAsia"/>
        </w:rPr>
        <w:t>(</w:t>
      </w:r>
      <w:r>
        <w:rPr>
          <w:rFonts w:hint="eastAsia"/>
        </w:rPr>
        <w:t>paragraph</w:t>
      </w:r>
      <w:r w:rsidR="001E23C2">
        <w:rPr>
          <w:rFonts w:hint="eastAsia"/>
        </w:rPr>
        <w:t>)</w:t>
      </w:r>
      <w:r>
        <w:rPr>
          <w:rFonts w:hint="eastAsia"/>
        </w:rPr>
        <w:t>都必須寫在</w:t>
      </w:r>
      <w:r w:rsidRPr="00472CFF">
        <w:rPr>
          <w:rFonts w:hint="eastAsia"/>
        </w:rPr>
        <w:t>&lt;body&gt; &lt;/body&gt;</w:t>
      </w:r>
      <w:r>
        <w:rPr>
          <w:rFonts w:hint="eastAsia"/>
        </w:rPr>
        <w:t>之間，而不同的段落是以</w:t>
      </w:r>
      <w:r w:rsidRPr="00472CFF">
        <w:rPr>
          <w:rFonts w:hint="eastAsia"/>
        </w:rPr>
        <w:t>&lt;p&gt;</w:t>
      </w:r>
      <w:r w:rsidRPr="00556D26">
        <w:rPr>
          <w:rFonts w:hint="eastAsia"/>
          <w:b/>
        </w:rPr>
        <w:t xml:space="preserve"> </w:t>
      </w:r>
      <w:r w:rsidRPr="00472CFF">
        <w:rPr>
          <w:rFonts w:hint="eastAsia"/>
        </w:rPr>
        <w:t>&lt;/p&gt;</w:t>
      </w:r>
      <w:r>
        <w:rPr>
          <w:rFonts w:hint="eastAsia"/>
        </w:rPr>
        <w:t>標記來區隔，其代表的意義是段落間的預設行距</w:t>
      </w:r>
      <w:r>
        <w:rPr>
          <w:rFonts w:hint="eastAsia"/>
        </w:rPr>
        <w:t>=2</w:t>
      </w:r>
      <w:r>
        <w:rPr>
          <w:rFonts w:hint="eastAsia"/>
        </w:rPr>
        <w:t>行，而段落內的預設行距</w:t>
      </w:r>
      <w:r>
        <w:rPr>
          <w:rFonts w:hint="eastAsia"/>
        </w:rPr>
        <w:t>=1</w:t>
      </w:r>
      <w:r>
        <w:rPr>
          <w:rFonts w:hint="eastAsia"/>
        </w:rPr>
        <w:t>行。</w:t>
      </w:r>
      <w:r>
        <w:rPr>
          <w:rFonts w:hint="eastAsia"/>
        </w:rPr>
        <w:t>HTML 4.0</w:t>
      </w:r>
      <w:r>
        <w:rPr>
          <w:rFonts w:hint="eastAsia"/>
        </w:rPr>
        <w:t>版也接受只有</w:t>
      </w:r>
      <w:r w:rsidRPr="00472CFF">
        <w:rPr>
          <w:rFonts w:hint="eastAsia"/>
        </w:rPr>
        <w:t>&lt;p&gt;</w:t>
      </w:r>
      <w:r>
        <w:rPr>
          <w:rFonts w:hint="eastAsia"/>
        </w:rPr>
        <w:t>的寫法。其相關屬性如下：</w:t>
      </w:r>
    </w:p>
    <w:tbl>
      <w:tblPr>
        <w:tblW w:w="9385" w:type="dxa"/>
        <w:jc w:val="center"/>
        <w:tblCellSpacing w:w="0" w:type="dxa"/>
        <w:tblBorders>
          <w:top w:val="outset" w:sz="6" w:space="0" w:color="006633"/>
          <w:left w:val="outset" w:sz="6" w:space="0" w:color="006633"/>
          <w:bottom w:val="outset" w:sz="6" w:space="0" w:color="006633"/>
          <w:right w:val="outset" w:sz="6" w:space="0" w:color="006633"/>
        </w:tblBorders>
        <w:tblCellMar>
          <w:top w:w="15" w:type="dxa"/>
          <w:left w:w="15" w:type="dxa"/>
          <w:bottom w:w="15" w:type="dxa"/>
          <w:right w:w="15" w:type="dxa"/>
        </w:tblCellMar>
        <w:tblLook w:val="04A0" w:firstRow="1" w:lastRow="0" w:firstColumn="1" w:lastColumn="0" w:noHBand="0" w:noVBand="1"/>
      </w:tblPr>
      <w:tblGrid>
        <w:gridCol w:w="2580"/>
        <w:gridCol w:w="5104"/>
        <w:gridCol w:w="1701"/>
      </w:tblGrid>
      <w:tr w:rsidR="00FB3755" w:rsidTr="00556D26">
        <w:trPr>
          <w:tblCellSpacing w:w="0" w:type="dxa"/>
          <w:jc w:val="center"/>
        </w:trPr>
        <w:tc>
          <w:tcPr>
            <w:tcW w:w="1375"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&lt;p&gt;</w:t>
            </w:r>
            <w:r>
              <w:t>的屬性</w:t>
            </w:r>
          </w:p>
        </w:tc>
        <w:tc>
          <w:tcPr>
            <w:tcW w:w="2719"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屬性代碼</w:t>
            </w:r>
          </w:p>
        </w:tc>
        <w:tc>
          <w:tcPr>
            <w:tcW w:w="906"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預設值</w:t>
            </w:r>
          </w:p>
        </w:tc>
      </w:tr>
      <w:tr w:rsidR="00FB3755" w:rsidTr="00556D26">
        <w:trPr>
          <w:tblCellSpacing w:w="0" w:type="dxa"/>
          <w:jc w:val="center"/>
        </w:trPr>
        <w:tc>
          <w:tcPr>
            <w:tcW w:w="137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左右對齊</w:t>
            </w:r>
            <w:r w:rsidR="00556D26">
              <w:t>(</w:t>
            </w:r>
            <w:hyperlink r:id="rId41" w:history="1">
              <w:r>
                <w:rPr>
                  <w:rStyle w:val="ad"/>
                </w:rPr>
                <w:t>實例</w:t>
              </w:r>
            </w:hyperlink>
            <w:r>
              <w:t>)</w:t>
            </w:r>
          </w:p>
        </w:tc>
        <w:tc>
          <w:tcPr>
            <w:tcW w:w="271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align=left/center/right</w:t>
            </w:r>
          </w:p>
        </w:tc>
        <w:tc>
          <w:tcPr>
            <w:tcW w:w="906"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left</w:t>
            </w:r>
          </w:p>
        </w:tc>
      </w:tr>
    </w:tbl>
    <w:p w:rsidR="00FB3755" w:rsidRDefault="00FB3755" w:rsidP="00CB4BC2">
      <w:r>
        <w:rPr>
          <w:rFonts w:hint="eastAsia"/>
        </w:rPr>
        <w:t>在</w:t>
      </w:r>
      <w:r>
        <w:rPr>
          <w:rFonts w:hint="eastAsia"/>
        </w:rPr>
        <w:t>HTML</w:t>
      </w:r>
      <w:r>
        <w:rPr>
          <w:rFonts w:hint="eastAsia"/>
        </w:rPr>
        <w:t>文件上，還有一種較特殊的分段法，即使用水平線</w:t>
      </w:r>
      <w:r w:rsidR="00556D26">
        <w:rPr>
          <w:rFonts w:hint="eastAsia"/>
        </w:rPr>
        <w:t>(</w:t>
      </w:r>
      <w:r>
        <w:rPr>
          <w:rFonts w:hint="eastAsia"/>
        </w:rPr>
        <w:t>horizone</w:t>
      </w:r>
      <w:r w:rsidR="001E23C2">
        <w:rPr>
          <w:rFonts w:hint="eastAsia"/>
        </w:rPr>
        <w:t>)</w:t>
      </w:r>
      <w:r w:rsidRPr="00472CFF">
        <w:rPr>
          <w:rFonts w:hint="eastAsia"/>
        </w:rPr>
        <w:t>&lt;hr&gt;</w:t>
      </w:r>
      <w:r>
        <w:rPr>
          <w:rFonts w:hint="eastAsia"/>
        </w:rPr>
        <w:t>標記。其相關屬性如下：</w:t>
      </w:r>
    </w:p>
    <w:tbl>
      <w:tblPr>
        <w:tblW w:w="9385" w:type="dxa"/>
        <w:jc w:val="center"/>
        <w:tblCellSpacing w:w="0" w:type="dxa"/>
        <w:tblBorders>
          <w:top w:val="outset" w:sz="6" w:space="0" w:color="006633"/>
          <w:left w:val="outset" w:sz="6" w:space="0" w:color="006633"/>
          <w:bottom w:val="outset" w:sz="6" w:space="0" w:color="006633"/>
          <w:right w:val="outset" w:sz="6" w:space="0" w:color="006633"/>
        </w:tblBorders>
        <w:tblCellMar>
          <w:top w:w="15" w:type="dxa"/>
          <w:left w:w="0" w:type="dxa"/>
          <w:bottom w:w="15" w:type="dxa"/>
          <w:right w:w="0" w:type="dxa"/>
        </w:tblCellMar>
        <w:tblLook w:val="04A0" w:firstRow="1" w:lastRow="0" w:firstColumn="1" w:lastColumn="0" w:noHBand="0" w:noVBand="1"/>
      </w:tblPr>
      <w:tblGrid>
        <w:gridCol w:w="2580"/>
        <w:gridCol w:w="5104"/>
        <w:gridCol w:w="1701"/>
      </w:tblGrid>
      <w:tr w:rsidR="00FB3755" w:rsidTr="00556D26">
        <w:trPr>
          <w:tblCellSpacing w:w="0" w:type="dxa"/>
          <w:jc w:val="center"/>
        </w:trPr>
        <w:tc>
          <w:tcPr>
            <w:tcW w:w="1375"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&lt;p&gt;</w:t>
            </w:r>
            <w:r>
              <w:t>的屬性</w:t>
            </w:r>
          </w:p>
        </w:tc>
        <w:tc>
          <w:tcPr>
            <w:tcW w:w="2719"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屬性代碼</w:t>
            </w:r>
          </w:p>
        </w:tc>
        <w:tc>
          <w:tcPr>
            <w:tcW w:w="906"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預設值</w:t>
            </w:r>
          </w:p>
        </w:tc>
      </w:tr>
      <w:tr w:rsidR="00FB3755" w:rsidTr="00556D26">
        <w:trPr>
          <w:tblCellSpacing w:w="0" w:type="dxa"/>
          <w:jc w:val="center"/>
        </w:trPr>
        <w:tc>
          <w:tcPr>
            <w:tcW w:w="137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顏色</w:t>
            </w:r>
            <w:r w:rsidR="00556D26">
              <w:t>(</w:t>
            </w:r>
            <w:hyperlink r:id="rId42" w:history="1">
              <w:r>
                <w:rPr>
                  <w:rStyle w:val="ad"/>
                </w:rPr>
                <w:t>實例</w:t>
              </w:r>
            </w:hyperlink>
            <w:r>
              <w:t>)</w:t>
            </w:r>
          </w:p>
        </w:tc>
        <w:tc>
          <w:tcPr>
            <w:tcW w:w="271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color=</w:t>
            </w:r>
            <w:r>
              <w:t>顏色代碼</w:t>
            </w:r>
          </w:p>
        </w:tc>
        <w:tc>
          <w:tcPr>
            <w:tcW w:w="906"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gray</w:t>
            </w:r>
          </w:p>
        </w:tc>
      </w:tr>
      <w:tr w:rsidR="00FB3755" w:rsidTr="00556D26">
        <w:trPr>
          <w:tblCellSpacing w:w="0" w:type="dxa"/>
          <w:jc w:val="center"/>
        </w:trPr>
        <w:tc>
          <w:tcPr>
            <w:tcW w:w="1375"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t>厚度</w:t>
            </w:r>
            <w:r w:rsidR="00556D26">
              <w:t>(</w:t>
            </w:r>
            <w:hyperlink r:id="rId43" w:history="1">
              <w:r>
                <w:rPr>
                  <w:rStyle w:val="ad"/>
                </w:rPr>
                <w:t>實例</w:t>
              </w:r>
            </w:hyperlink>
            <w:r>
              <w:t>)</w:t>
            </w:r>
          </w:p>
        </w:tc>
        <w:tc>
          <w:tcPr>
            <w:tcW w:w="2719"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t>size=</w:t>
            </w:r>
            <w:r>
              <w:t>點數或百分比</w:t>
            </w:r>
          </w:p>
        </w:tc>
        <w:tc>
          <w:tcPr>
            <w:tcW w:w="906"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t>1</w:t>
            </w:r>
          </w:p>
        </w:tc>
      </w:tr>
      <w:tr w:rsidR="00FB3755" w:rsidTr="00556D26">
        <w:trPr>
          <w:tblCellSpacing w:w="0" w:type="dxa"/>
          <w:jc w:val="center"/>
        </w:trPr>
        <w:tc>
          <w:tcPr>
            <w:tcW w:w="137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寬度</w:t>
            </w:r>
            <w:r w:rsidR="00556D26">
              <w:t>(</w:t>
            </w:r>
            <w:hyperlink r:id="rId44" w:history="1">
              <w:r>
                <w:rPr>
                  <w:rStyle w:val="ad"/>
                </w:rPr>
                <w:t>實例</w:t>
              </w:r>
            </w:hyperlink>
            <w:r>
              <w:t>)</w:t>
            </w:r>
          </w:p>
        </w:tc>
        <w:tc>
          <w:tcPr>
            <w:tcW w:w="271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width=</w:t>
            </w:r>
            <w:r>
              <w:t>點數或百分比</w:t>
            </w:r>
          </w:p>
        </w:tc>
        <w:tc>
          <w:tcPr>
            <w:tcW w:w="906"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100%</w:t>
            </w:r>
          </w:p>
        </w:tc>
      </w:tr>
      <w:tr w:rsidR="00FB3755" w:rsidTr="00556D26">
        <w:trPr>
          <w:tblCellSpacing w:w="0" w:type="dxa"/>
          <w:jc w:val="center"/>
        </w:trPr>
        <w:tc>
          <w:tcPr>
            <w:tcW w:w="1375"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t>左右對齊</w:t>
            </w:r>
            <w:r w:rsidR="00556D26">
              <w:t>(</w:t>
            </w:r>
            <w:hyperlink r:id="rId45" w:history="1">
              <w:r>
                <w:rPr>
                  <w:rStyle w:val="ad"/>
                </w:rPr>
                <w:t>實例</w:t>
              </w:r>
            </w:hyperlink>
            <w:r>
              <w:t>)</w:t>
            </w:r>
          </w:p>
        </w:tc>
        <w:tc>
          <w:tcPr>
            <w:tcW w:w="2719"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t>align=left/center/right</w:t>
            </w:r>
          </w:p>
        </w:tc>
        <w:tc>
          <w:tcPr>
            <w:tcW w:w="906" w:type="pct"/>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rsidP="00CB4BC2">
            <w:r>
              <w:t>center</w:t>
            </w:r>
          </w:p>
        </w:tc>
      </w:tr>
      <w:tr w:rsidR="00FB3755" w:rsidTr="00556D26">
        <w:trPr>
          <w:tblCellSpacing w:w="0" w:type="dxa"/>
          <w:jc w:val="center"/>
        </w:trPr>
        <w:tc>
          <w:tcPr>
            <w:tcW w:w="137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無陰影</w:t>
            </w:r>
          </w:p>
        </w:tc>
        <w:tc>
          <w:tcPr>
            <w:tcW w:w="271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noshade</w:t>
            </w:r>
          </w:p>
        </w:tc>
        <w:tc>
          <w:tcPr>
            <w:tcW w:w="906"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無</w:t>
            </w:r>
          </w:p>
        </w:tc>
      </w:tr>
    </w:tbl>
    <w:p w:rsidR="00FB3755" w:rsidRDefault="00FB3755" w:rsidP="00CB4BC2">
      <w:r>
        <w:rPr>
          <w:rFonts w:hint="eastAsia"/>
        </w:rPr>
        <w:t>在</w:t>
      </w:r>
      <w:r>
        <w:rPr>
          <w:rFonts w:hint="eastAsia"/>
        </w:rPr>
        <w:t>HTML</w:t>
      </w:r>
      <w:r>
        <w:rPr>
          <w:rFonts w:hint="eastAsia"/>
        </w:rPr>
        <w:t>文件上，空白鍵</w:t>
      </w:r>
      <w:r w:rsidR="00556D26">
        <w:rPr>
          <w:rFonts w:hint="eastAsia"/>
        </w:rPr>
        <w:t>(</w:t>
      </w:r>
      <w:r>
        <w:rPr>
          <w:rFonts w:hint="eastAsia"/>
        </w:rPr>
        <w:t>space</w:t>
      </w:r>
      <w:r w:rsidR="001E23C2">
        <w:rPr>
          <w:rFonts w:hint="eastAsia"/>
        </w:rPr>
        <w:t>)</w:t>
      </w:r>
      <w:r>
        <w:rPr>
          <w:rFonts w:hint="eastAsia"/>
        </w:rPr>
        <w:t>與換行鍵</w:t>
      </w:r>
      <w:r w:rsidR="00556D26">
        <w:rPr>
          <w:rFonts w:hint="eastAsia"/>
        </w:rPr>
        <w:t>(</w:t>
      </w:r>
      <w:r>
        <w:rPr>
          <w:rFonts w:hint="eastAsia"/>
        </w:rPr>
        <w:t>return</w:t>
      </w:r>
      <w:r w:rsidR="001E23C2">
        <w:rPr>
          <w:rFonts w:hint="eastAsia"/>
        </w:rPr>
        <w:t>)</w:t>
      </w:r>
      <w:r>
        <w:rPr>
          <w:rFonts w:hint="eastAsia"/>
        </w:rPr>
        <w:t>是沒有意義的。也就是說不管打幾個空白鍵或換行鍵，在</w:t>
      </w:r>
      <w:r>
        <w:rPr>
          <w:rFonts w:hint="eastAsia"/>
        </w:rPr>
        <w:t>HTML</w:t>
      </w:r>
      <w:r>
        <w:rPr>
          <w:rFonts w:hint="eastAsia"/>
        </w:rPr>
        <w:t>文件上視同沒有。因此在同一段落中，如果需要換行時，則使用</w:t>
      </w:r>
      <w:r w:rsidRPr="00472CFF">
        <w:rPr>
          <w:rFonts w:hint="eastAsia"/>
        </w:rPr>
        <w:t>&lt;br&gt;</w:t>
      </w:r>
      <w:r>
        <w:rPr>
          <w:rFonts w:hint="eastAsia"/>
        </w:rPr>
        <w:t>標記</w:t>
      </w:r>
      <w:r w:rsidR="001E23C2" w:rsidRPr="001E23C2">
        <w:rPr>
          <w:rFonts w:hint="eastAsia"/>
          <w:b/>
        </w:rPr>
        <w:t>。</w:t>
      </w:r>
      <w:r>
        <w:rPr>
          <w:rFonts w:hint="eastAsia"/>
        </w:rPr>
        <w:t>而如果需要使用空白鍵，則需鍵入</w:t>
      </w:r>
      <w:r w:rsidRPr="00472CFF">
        <w:rPr>
          <w:rFonts w:hint="eastAsia"/>
        </w:rPr>
        <w:t>＆</w:t>
      </w:r>
      <w:r w:rsidRPr="00472CFF">
        <w:rPr>
          <w:rFonts w:hint="eastAsia"/>
        </w:rPr>
        <w:t>nbsp;</w:t>
      </w:r>
      <w:r>
        <w:rPr>
          <w:rFonts w:hint="eastAsia"/>
        </w:rPr>
        <w:t>標記</w:t>
      </w:r>
      <w:r w:rsidR="001E23C2" w:rsidRPr="001E23C2">
        <w:rPr>
          <w:rFonts w:hint="eastAsia"/>
          <w:b/>
        </w:rPr>
        <w:t>。</w:t>
      </w:r>
      <w:r>
        <w:rPr>
          <w:rFonts w:hint="eastAsia"/>
        </w:rPr>
        <w:t>如果需要連續換行，則可以使用數個</w:t>
      </w:r>
      <w:r w:rsidRPr="00472CFF">
        <w:rPr>
          <w:rFonts w:hint="eastAsia"/>
        </w:rPr>
        <w:t>&lt;br&gt;</w:t>
      </w:r>
      <w:r>
        <w:rPr>
          <w:rFonts w:hint="eastAsia"/>
        </w:rPr>
        <w:t>或</w:t>
      </w:r>
      <w:r w:rsidRPr="00472CFF">
        <w:rPr>
          <w:rFonts w:hint="eastAsia"/>
        </w:rPr>
        <w:t>&lt;p&gt;</w:t>
      </w:r>
      <w:r>
        <w:rPr>
          <w:rFonts w:hint="eastAsia"/>
        </w:rPr>
        <w:t>標記。</w:t>
      </w:r>
    </w:p>
    <w:p w:rsidR="00FB3755" w:rsidRDefault="00FB3755" w:rsidP="00CB4BC2">
      <w:r>
        <w:rPr>
          <w:rFonts w:hint="eastAsia"/>
        </w:rPr>
        <w:t>此外，</w:t>
      </w:r>
      <w:r>
        <w:rPr>
          <w:rFonts w:hint="eastAsia"/>
        </w:rPr>
        <w:t>HTML</w:t>
      </w:r>
      <w:r>
        <w:rPr>
          <w:rFonts w:hint="eastAsia"/>
        </w:rPr>
        <w:t>標記還可以使用</w:t>
      </w:r>
      <w:r w:rsidRPr="00472CFF">
        <w:rPr>
          <w:rFonts w:hint="eastAsia"/>
        </w:rPr>
        <w:t>&lt;blockquote&gt;&lt;/blockquote&gt;</w:t>
      </w:r>
      <w:r>
        <w:rPr>
          <w:rFonts w:hint="eastAsia"/>
        </w:rPr>
        <w:t>使整段文字內縮，作為引經據典或數學公式之用。還可以使用</w:t>
      </w:r>
      <w:r w:rsidRPr="00472CFF">
        <w:rPr>
          <w:rFonts w:hint="eastAsia"/>
        </w:rPr>
        <w:t>&lt;pre&gt;&lt;/pre&gt;</w:t>
      </w:r>
      <w:r>
        <w:rPr>
          <w:rFonts w:hint="eastAsia"/>
        </w:rPr>
        <w:t>使後置作業的</w:t>
      </w:r>
      <w:r>
        <w:rPr>
          <w:rFonts w:hint="eastAsia"/>
        </w:rPr>
        <w:t>HTML</w:t>
      </w:r>
      <w:r>
        <w:rPr>
          <w:rFonts w:hint="eastAsia"/>
        </w:rPr>
        <w:t>標記，原封不動的輸出在網頁上，通常用來呈現原始檔。</w:t>
      </w:r>
    </w:p>
    <w:p w:rsidR="00FB3755" w:rsidRDefault="00FB3755" w:rsidP="00CB4BC2">
      <w:r>
        <w:rPr>
          <w:rFonts w:hint="eastAsia"/>
        </w:rPr>
        <w:t>至於段落首行內縮</w:t>
      </w:r>
      <w:r w:rsidR="00556D26">
        <w:rPr>
          <w:rFonts w:hint="eastAsia"/>
        </w:rPr>
        <w:t>(</w:t>
      </w:r>
      <w:r>
        <w:rPr>
          <w:rFonts w:hint="eastAsia"/>
        </w:rPr>
        <w:t>indent</w:t>
      </w:r>
      <w:r w:rsidR="001E23C2">
        <w:rPr>
          <w:rFonts w:hint="eastAsia"/>
        </w:rPr>
        <w:t>)</w:t>
      </w:r>
      <w:r>
        <w:rPr>
          <w:rFonts w:hint="eastAsia"/>
        </w:rPr>
        <w:t>或是行距設定，則須參考</w:t>
      </w:r>
      <w:hyperlink r:id="rId46" w:tgtFrame="_blank" w:history="1">
        <w:r>
          <w:rPr>
            <w:rStyle w:val="ad"/>
            <w:rFonts w:hint="eastAsia"/>
            <w:sz w:val="27"/>
            <w:szCs w:val="27"/>
          </w:rPr>
          <w:t>CSS</w:t>
        </w:r>
        <w:r>
          <w:rPr>
            <w:rStyle w:val="ad"/>
            <w:rFonts w:hint="eastAsia"/>
            <w:sz w:val="27"/>
            <w:szCs w:val="27"/>
          </w:rPr>
          <w:t>樣式表</w:t>
        </w:r>
      </w:hyperlink>
      <w:r>
        <w:rPr>
          <w:rFonts w:hint="eastAsia"/>
        </w:rPr>
        <w:t>。有關段落設定的相關語法如下：</w:t>
      </w:r>
    </w:p>
    <w:tbl>
      <w:tblPr>
        <w:tblW w:w="10206" w:type="dxa"/>
        <w:jc w:val="center"/>
        <w:tblCellSpacing w:w="6" w:type="dxa"/>
        <w:tblBorders>
          <w:top w:val="outset" w:sz="12" w:space="0" w:color="006633"/>
          <w:left w:val="outset" w:sz="12" w:space="0" w:color="006633"/>
          <w:bottom w:val="outset" w:sz="12" w:space="0" w:color="006633"/>
          <w:right w:val="outset" w:sz="12" w:space="0" w:color="006633"/>
        </w:tblBorders>
        <w:tblCellMar>
          <w:top w:w="15" w:type="dxa"/>
          <w:left w:w="0" w:type="dxa"/>
          <w:bottom w:w="15" w:type="dxa"/>
          <w:right w:w="0" w:type="dxa"/>
        </w:tblCellMar>
        <w:tblLook w:val="04A0" w:firstRow="1" w:lastRow="0" w:firstColumn="1" w:lastColumn="0" w:noHBand="0" w:noVBand="1"/>
      </w:tblPr>
      <w:tblGrid>
        <w:gridCol w:w="3402"/>
        <w:gridCol w:w="5104"/>
        <w:gridCol w:w="1700"/>
      </w:tblGrid>
      <w:tr w:rsidR="00FB3755" w:rsidTr="00556D26">
        <w:trPr>
          <w:tblCellSpacing w:w="6" w:type="dxa"/>
          <w:jc w:val="center"/>
        </w:trPr>
        <w:tc>
          <w:tcPr>
            <w:tcW w:w="1658" w:type="pct"/>
            <w:tcBorders>
              <w:top w:val="outset" w:sz="6" w:space="0" w:color="006633"/>
              <w:left w:val="outset" w:sz="6" w:space="0" w:color="006633"/>
              <w:bottom w:val="outset" w:sz="6" w:space="0" w:color="006633"/>
              <w:right w:val="outset" w:sz="6" w:space="0" w:color="006633"/>
            </w:tcBorders>
            <w:shd w:val="clear" w:color="auto" w:fill="009933"/>
            <w:hideMark/>
          </w:tcPr>
          <w:p w:rsidR="00FB3755" w:rsidRDefault="00FB3755" w:rsidP="00CB4BC2">
            <w:r>
              <w:t>用途</w:t>
            </w:r>
          </w:p>
        </w:tc>
        <w:tc>
          <w:tcPr>
            <w:tcW w:w="2495" w:type="pct"/>
            <w:tcBorders>
              <w:top w:val="outset" w:sz="6" w:space="0" w:color="006633"/>
              <w:left w:val="outset" w:sz="6" w:space="0" w:color="006633"/>
              <w:bottom w:val="outset" w:sz="6" w:space="0" w:color="006633"/>
              <w:right w:val="outset" w:sz="6" w:space="0" w:color="006633"/>
            </w:tcBorders>
            <w:shd w:val="clear" w:color="auto" w:fill="009933"/>
            <w:hideMark/>
          </w:tcPr>
          <w:p w:rsidR="00FB3755" w:rsidRDefault="00FB3755" w:rsidP="00CB4BC2">
            <w:r>
              <w:t>HTML</w:t>
            </w:r>
            <w:r>
              <w:t>語法</w:t>
            </w:r>
          </w:p>
        </w:tc>
        <w:tc>
          <w:tcPr>
            <w:tcW w:w="824" w:type="pct"/>
            <w:tcBorders>
              <w:top w:val="outset" w:sz="6" w:space="0" w:color="006633"/>
              <w:left w:val="outset" w:sz="6" w:space="0" w:color="006633"/>
              <w:bottom w:val="outset" w:sz="6" w:space="0" w:color="006633"/>
              <w:right w:val="outset" w:sz="6" w:space="0" w:color="006633"/>
            </w:tcBorders>
            <w:shd w:val="clear" w:color="auto" w:fill="009933"/>
            <w:hideMark/>
          </w:tcPr>
          <w:p w:rsidR="00FB3755" w:rsidRDefault="00FB3755" w:rsidP="00CB4BC2">
            <w:r>
              <w:t>實例</w:t>
            </w:r>
          </w:p>
        </w:tc>
      </w:tr>
      <w:tr w:rsidR="00FB3755" w:rsidTr="00556D26">
        <w:trPr>
          <w:tblCellSpacing w:w="6" w:type="dxa"/>
          <w:jc w:val="center"/>
        </w:trPr>
        <w:tc>
          <w:tcPr>
            <w:tcW w:w="1658"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區分文章的段落，預設值為段落內行距</w:t>
            </w:r>
            <w:r>
              <w:t>=1</w:t>
            </w:r>
            <w:r>
              <w:t>、段落間行距</w:t>
            </w:r>
            <w:r>
              <w:t>=2</w:t>
            </w:r>
            <w:r w:rsidR="001E23C2" w:rsidRPr="001E23C2">
              <w:rPr>
                <w:b/>
              </w:rPr>
              <w:t>。</w:t>
            </w:r>
            <w:r w:rsidRPr="00472CFF">
              <w:t>&lt;/p&gt;</w:t>
            </w:r>
            <w:r>
              <w:t>是可有可無的。</w:t>
            </w:r>
          </w:p>
        </w:tc>
        <w:tc>
          <w:tcPr>
            <w:tcW w:w="2495"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&lt;p&gt;</w:t>
            </w:r>
            <w:r>
              <w:t>第一段</w:t>
            </w:r>
            <w:r>
              <w:br/>
              <w:t>&lt;p&gt;</w:t>
            </w:r>
            <w:r>
              <w:t>第二段</w:t>
            </w:r>
            <w:r>
              <w:br/>
              <w:t>........</w:t>
            </w:r>
          </w:p>
        </w:tc>
        <w:tc>
          <w:tcPr>
            <w:tcW w:w="824" w:type="pct"/>
            <w:vMerge w:val="restar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47" w:history="1">
              <w:r w:rsidR="00FB3755">
                <w:rPr>
                  <w:rStyle w:val="ad"/>
                </w:rPr>
                <w:t>分段與強迫換行</w:t>
              </w:r>
            </w:hyperlink>
          </w:p>
        </w:tc>
      </w:tr>
      <w:tr w:rsidR="00FB3755" w:rsidTr="00556D26">
        <w:trPr>
          <w:tblCellSpacing w:w="6" w:type="dxa"/>
          <w:jc w:val="center"/>
        </w:trPr>
        <w:tc>
          <w:tcPr>
            <w:tcW w:w="1658" w:type="pct"/>
            <w:tcBorders>
              <w:top w:val="outset" w:sz="6" w:space="0" w:color="006633"/>
              <w:left w:val="outset" w:sz="6" w:space="0" w:color="006633"/>
              <w:bottom w:val="outset" w:sz="6" w:space="0" w:color="006633"/>
              <w:right w:val="outset" w:sz="6" w:space="0" w:color="006633"/>
            </w:tcBorders>
            <w:shd w:val="clear" w:color="auto" w:fill="EEFFFF"/>
            <w:hideMark/>
          </w:tcPr>
          <w:p w:rsidR="00FB3755" w:rsidRDefault="00FB3755" w:rsidP="00CB4BC2">
            <w:r>
              <w:t>強迫分行，可同時使用多個以增加分行距離。</w:t>
            </w:r>
          </w:p>
        </w:tc>
        <w:tc>
          <w:tcPr>
            <w:tcW w:w="2495" w:type="pct"/>
            <w:tcBorders>
              <w:top w:val="outset" w:sz="6" w:space="0" w:color="006633"/>
              <w:left w:val="outset" w:sz="6" w:space="0" w:color="006633"/>
              <w:bottom w:val="outset" w:sz="6" w:space="0" w:color="006633"/>
              <w:right w:val="outset" w:sz="6" w:space="0" w:color="006633"/>
            </w:tcBorders>
            <w:shd w:val="clear" w:color="auto" w:fill="EEFFFF"/>
            <w:hideMark/>
          </w:tcPr>
          <w:p w:rsidR="00FB3755" w:rsidRDefault="00FB3755" w:rsidP="00CB4BC2">
            <w:r>
              <w:t>第一行</w:t>
            </w:r>
            <w:r>
              <w:t>&lt;br&gt;</w:t>
            </w:r>
            <w:r>
              <w:br/>
            </w:r>
            <w:r>
              <w:t>第二行</w:t>
            </w:r>
            <w:r>
              <w:t>&lt;br&gt;</w:t>
            </w:r>
            <w:r>
              <w:br/>
            </w:r>
            <w:r>
              <w:t>第三行</w:t>
            </w:r>
            <w:r>
              <w:t>&lt;br&gt;</w:t>
            </w:r>
          </w:p>
        </w:tc>
        <w:tc>
          <w:tcPr>
            <w:tcW w:w="824" w:type="pct"/>
            <w:vMerge/>
            <w:tcBorders>
              <w:top w:val="outset" w:sz="6" w:space="0" w:color="006633"/>
              <w:left w:val="outset" w:sz="6" w:space="0" w:color="006633"/>
              <w:bottom w:val="outset" w:sz="6" w:space="0" w:color="006633"/>
              <w:right w:val="outset" w:sz="6" w:space="0" w:color="006633"/>
            </w:tcBorders>
            <w:shd w:val="clear" w:color="auto" w:fill="EEFFFF"/>
            <w:vAlign w:val="center"/>
            <w:hideMark/>
          </w:tcPr>
          <w:p w:rsidR="00FB3755" w:rsidRDefault="00FB3755">
            <w:pPr>
              <w:ind w:firstLine="240"/>
              <w:rPr>
                <w:rFonts w:ascii="新細明體" w:hAnsi="新細明體" w:cs="新細明體"/>
              </w:rPr>
            </w:pPr>
          </w:p>
        </w:tc>
      </w:tr>
      <w:tr w:rsidR="00FB3755" w:rsidTr="00556D26">
        <w:trPr>
          <w:tblCellSpacing w:w="6" w:type="dxa"/>
          <w:jc w:val="center"/>
        </w:trPr>
        <w:tc>
          <w:tcPr>
            <w:tcW w:w="1658"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插入水平線可以區隔段落，預設值為</w:t>
            </w:r>
            <w:r>
              <w:t xml:space="preserve">size=1 width=100% </w:t>
            </w:r>
            <w:r>
              <w:lastRenderedPageBreak/>
              <w:t>color=gray align=center</w:t>
            </w:r>
            <w:r>
              <w:t>、有陰影。</w:t>
            </w:r>
          </w:p>
        </w:tc>
        <w:tc>
          <w:tcPr>
            <w:tcW w:w="2495"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lastRenderedPageBreak/>
              <w:t>&lt;hr color=</w:t>
            </w:r>
            <w:r>
              <w:t>顏色代碼</w:t>
            </w:r>
            <w:r>
              <w:br/>
            </w:r>
            <w:r w:rsidRPr="00556D26">
              <w:rPr>
                <w:b/>
              </w:rPr>
              <w:t xml:space="preserve">      </w:t>
            </w:r>
            <w:r>
              <w:t>size=</w:t>
            </w:r>
            <w:r>
              <w:t>厚度點數或百分比</w:t>
            </w:r>
            <w:r>
              <w:br/>
            </w:r>
            <w:r w:rsidRPr="00556D26">
              <w:rPr>
                <w:b/>
              </w:rPr>
              <w:lastRenderedPageBreak/>
              <w:t xml:space="preserve">      </w:t>
            </w:r>
            <w:r>
              <w:t>width=</w:t>
            </w:r>
            <w:r>
              <w:t>寬度點數或百分比</w:t>
            </w:r>
            <w:r>
              <w:br/>
            </w:r>
            <w:r w:rsidRPr="00556D26">
              <w:rPr>
                <w:b/>
              </w:rPr>
              <w:t xml:space="preserve">      </w:t>
            </w:r>
            <w:r>
              <w:t>align=left/ center/ right </w:t>
            </w:r>
            <w:r>
              <w:br/>
            </w:r>
            <w:r w:rsidRPr="00556D26">
              <w:rPr>
                <w:b/>
              </w:rPr>
              <w:t xml:space="preserve">      </w:t>
            </w:r>
            <w:r>
              <w:t>noshade&gt;</w:t>
            </w:r>
          </w:p>
        </w:tc>
        <w:tc>
          <w:tcPr>
            <w:tcW w:w="824"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48" w:history="1">
              <w:r w:rsidR="00FB3755">
                <w:rPr>
                  <w:rStyle w:val="ad"/>
                </w:rPr>
                <w:t>水平線分段</w:t>
              </w:r>
            </w:hyperlink>
          </w:p>
        </w:tc>
      </w:tr>
      <w:tr w:rsidR="00FB3755" w:rsidTr="00556D26">
        <w:trPr>
          <w:tblCellSpacing w:w="6" w:type="dxa"/>
          <w:jc w:val="center"/>
        </w:trPr>
        <w:tc>
          <w:tcPr>
            <w:tcW w:w="1658" w:type="pct"/>
            <w:tcBorders>
              <w:top w:val="outset" w:sz="6" w:space="0" w:color="006633"/>
              <w:left w:val="outset" w:sz="6" w:space="0" w:color="006633"/>
              <w:bottom w:val="outset" w:sz="6" w:space="0" w:color="006633"/>
              <w:right w:val="outset" w:sz="6" w:space="0" w:color="006633"/>
            </w:tcBorders>
            <w:shd w:val="clear" w:color="auto" w:fill="EEFFFF"/>
            <w:hideMark/>
          </w:tcPr>
          <w:p w:rsidR="00FB3755" w:rsidRDefault="00FB3755" w:rsidP="00CB4BC2">
            <w:r>
              <w:lastRenderedPageBreak/>
              <w:t>段落的左右對齊，預設值為</w:t>
            </w:r>
            <w:r>
              <w:t xml:space="preserve"> align=left</w:t>
            </w:r>
            <w:r>
              <w:t>。</w:t>
            </w:r>
          </w:p>
        </w:tc>
        <w:tc>
          <w:tcPr>
            <w:tcW w:w="2495" w:type="pct"/>
            <w:tcBorders>
              <w:top w:val="outset" w:sz="6" w:space="0" w:color="006633"/>
              <w:left w:val="outset" w:sz="6" w:space="0" w:color="006633"/>
              <w:bottom w:val="outset" w:sz="6" w:space="0" w:color="006633"/>
              <w:right w:val="outset" w:sz="6" w:space="0" w:color="006633"/>
            </w:tcBorders>
            <w:shd w:val="clear" w:color="auto" w:fill="EEFFFF"/>
            <w:hideMark/>
          </w:tcPr>
          <w:p w:rsidR="00FB3755" w:rsidRDefault="00FB3755" w:rsidP="00CB4BC2">
            <w:r>
              <w:t xml:space="preserve">&lt;p align=left&gt; </w:t>
            </w:r>
            <w:r>
              <w:t>段落靠左對齊的部份</w:t>
            </w:r>
            <w:r>
              <w:br/>
              <w:t xml:space="preserve">&lt;p align=center&gt; </w:t>
            </w:r>
            <w:r>
              <w:t>段落置中對齊的部份</w:t>
            </w:r>
            <w:r>
              <w:br/>
              <w:t xml:space="preserve">&lt;p align=right&gt; </w:t>
            </w:r>
            <w:r>
              <w:t>段落靠左對齊的部份</w:t>
            </w:r>
          </w:p>
        </w:tc>
        <w:tc>
          <w:tcPr>
            <w:tcW w:w="824" w:type="pct"/>
            <w:tcBorders>
              <w:top w:val="outset" w:sz="6" w:space="0" w:color="006633"/>
              <w:left w:val="outset" w:sz="6" w:space="0" w:color="006633"/>
              <w:bottom w:val="outset" w:sz="6" w:space="0" w:color="006633"/>
              <w:right w:val="outset" w:sz="6" w:space="0" w:color="006633"/>
            </w:tcBorders>
            <w:shd w:val="clear" w:color="auto" w:fill="EEFFFF"/>
            <w:hideMark/>
          </w:tcPr>
          <w:p w:rsidR="00FB3755" w:rsidRDefault="00314667" w:rsidP="00CB4BC2">
            <w:hyperlink r:id="rId49" w:history="1">
              <w:r w:rsidR="00FB3755">
                <w:rPr>
                  <w:rStyle w:val="ad"/>
                </w:rPr>
                <w:t>段落對齊</w:t>
              </w:r>
            </w:hyperlink>
          </w:p>
        </w:tc>
      </w:tr>
      <w:tr w:rsidR="00FB3755" w:rsidTr="00556D26">
        <w:trPr>
          <w:tblCellSpacing w:w="6" w:type="dxa"/>
          <w:jc w:val="center"/>
        </w:trPr>
        <w:tc>
          <w:tcPr>
            <w:tcW w:w="1658"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整段文章內縮，可同時使用多個以增加縮排格數。</w:t>
            </w:r>
          </w:p>
        </w:tc>
        <w:tc>
          <w:tcPr>
            <w:tcW w:w="2495"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&lt;blockquote&gt;</w:t>
            </w:r>
            <w:r>
              <w:br/>
            </w:r>
            <w:r>
              <w:t>文章縮排的部份</w:t>
            </w:r>
            <w:r>
              <w:br/>
              <w:t>&lt;/blockquote&gt;</w:t>
            </w:r>
          </w:p>
        </w:tc>
        <w:tc>
          <w:tcPr>
            <w:tcW w:w="824"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50" w:history="1">
              <w:r w:rsidR="00FB3755">
                <w:rPr>
                  <w:rStyle w:val="ad"/>
                </w:rPr>
                <w:t>文章縮排</w:t>
              </w:r>
            </w:hyperlink>
          </w:p>
        </w:tc>
      </w:tr>
      <w:tr w:rsidR="00FB3755" w:rsidTr="00556D26">
        <w:trPr>
          <w:tblCellSpacing w:w="6" w:type="dxa"/>
          <w:jc w:val="center"/>
        </w:trPr>
        <w:tc>
          <w:tcPr>
            <w:tcW w:w="1658" w:type="pct"/>
            <w:tcBorders>
              <w:top w:val="outset" w:sz="6" w:space="0" w:color="006633"/>
              <w:left w:val="outset" w:sz="6" w:space="0" w:color="006633"/>
              <w:bottom w:val="outset" w:sz="6" w:space="0" w:color="006633"/>
              <w:right w:val="outset" w:sz="6" w:space="0" w:color="006633"/>
            </w:tcBorders>
            <w:shd w:val="clear" w:color="auto" w:fill="EEFFFF"/>
            <w:hideMark/>
          </w:tcPr>
          <w:p w:rsidR="00FB3755" w:rsidRDefault="00FB3755" w:rsidP="00CB4BC2">
            <w:r>
              <w:t>將後置作業的文字，原封不動的放在網頁上，通常用來呈現原始檔。</w:t>
            </w:r>
            <w:r>
              <w:t>pre = preformatted</w:t>
            </w:r>
          </w:p>
        </w:tc>
        <w:tc>
          <w:tcPr>
            <w:tcW w:w="2495" w:type="pct"/>
            <w:tcBorders>
              <w:top w:val="outset" w:sz="6" w:space="0" w:color="006633"/>
              <w:left w:val="outset" w:sz="6" w:space="0" w:color="006633"/>
              <w:bottom w:val="outset" w:sz="6" w:space="0" w:color="006633"/>
              <w:right w:val="outset" w:sz="6" w:space="0" w:color="006633"/>
            </w:tcBorders>
            <w:shd w:val="clear" w:color="auto" w:fill="EEFFFF"/>
            <w:hideMark/>
          </w:tcPr>
          <w:p w:rsidR="00FB3755" w:rsidRDefault="00FB3755" w:rsidP="00CB4BC2">
            <w:r>
              <w:t xml:space="preserve">&lt;pre&gt; </w:t>
            </w:r>
            <w:r>
              <w:t>原始檔</w:t>
            </w:r>
            <w:r>
              <w:t xml:space="preserve"> &lt;/pre&gt;</w:t>
            </w:r>
          </w:p>
        </w:tc>
        <w:tc>
          <w:tcPr>
            <w:tcW w:w="824" w:type="pct"/>
            <w:tcBorders>
              <w:top w:val="outset" w:sz="6" w:space="0" w:color="006633"/>
              <w:left w:val="outset" w:sz="6" w:space="0" w:color="006633"/>
              <w:bottom w:val="outset" w:sz="6" w:space="0" w:color="006633"/>
              <w:right w:val="outset" w:sz="6" w:space="0" w:color="006633"/>
            </w:tcBorders>
            <w:shd w:val="clear" w:color="auto" w:fill="EEFFFF"/>
            <w:hideMark/>
          </w:tcPr>
          <w:p w:rsidR="00FB3755" w:rsidRDefault="00314667" w:rsidP="00CB4BC2">
            <w:hyperlink r:id="rId51" w:history="1">
              <w:r w:rsidR="00FB3755">
                <w:rPr>
                  <w:rStyle w:val="ad"/>
                </w:rPr>
                <w:t>第一個</w:t>
              </w:r>
              <w:r w:rsidR="00FB3755">
                <w:rPr>
                  <w:rStyle w:val="ad"/>
                </w:rPr>
                <w:t xml:space="preserve"> JS </w:t>
              </w:r>
              <w:r w:rsidR="00FB3755">
                <w:rPr>
                  <w:rStyle w:val="ad"/>
                </w:rPr>
                <w:t>網頁</w:t>
              </w:r>
            </w:hyperlink>
          </w:p>
        </w:tc>
      </w:tr>
    </w:tbl>
    <w:p w:rsidR="00FB3755" w:rsidRPr="003A6406" w:rsidRDefault="00FB3755" w:rsidP="003A6406">
      <w:pPr>
        <w:pStyle w:val="3"/>
        <w:spacing w:before="400" w:after="100"/>
      </w:pPr>
      <w:r w:rsidRPr="003A6406">
        <w:rPr>
          <w:rFonts w:hint="eastAsia"/>
        </w:rPr>
        <w:t>文字格式的設定</w:t>
      </w:r>
    </w:p>
    <w:p w:rsidR="00FB3755" w:rsidRDefault="00FB3755" w:rsidP="00CB4BC2">
      <w:r>
        <w:rPr>
          <w:rFonts w:hAnsi="Symbol"/>
        </w:rPr>
        <w:t></w:t>
      </w:r>
      <w:r>
        <w:rPr>
          <w:rFonts w:hint="eastAsia"/>
        </w:rPr>
        <w:t>文字的總體格式設定在</w:t>
      </w:r>
      <w:r>
        <w:rPr>
          <w:rFonts w:hint="eastAsia"/>
          <w:color w:val="CC3300"/>
        </w:rPr>
        <w:t>&lt;body text=</w:t>
      </w:r>
      <w:r>
        <w:rPr>
          <w:rFonts w:hint="eastAsia"/>
          <w:color w:val="CC3300"/>
        </w:rPr>
        <w:t>顏色代碼</w:t>
      </w:r>
      <w:r>
        <w:rPr>
          <w:rFonts w:hint="eastAsia"/>
          <w:color w:val="CC3300"/>
        </w:rPr>
        <w:t>style="font-family:</w:t>
      </w:r>
      <w:r>
        <w:rPr>
          <w:rFonts w:hint="eastAsia"/>
          <w:color w:val="CC3300"/>
        </w:rPr>
        <w:t>文字字體</w:t>
      </w:r>
      <w:r>
        <w:rPr>
          <w:rFonts w:hint="eastAsia"/>
          <w:color w:val="CC3300"/>
        </w:rPr>
        <w:t>;font-size:</w:t>
      </w:r>
      <w:r>
        <w:rPr>
          <w:rFonts w:hint="eastAsia"/>
          <w:color w:val="CC3300"/>
        </w:rPr>
        <w:t>文字點數</w:t>
      </w:r>
      <w:r>
        <w:rPr>
          <w:rFonts w:hint="eastAsia"/>
          <w:color w:val="CC3300"/>
        </w:rPr>
        <w:t>"&gt;</w:t>
      </w:r>
      <w:r w:rsidR="001E23C2" w:rsidRPr="001E23C2">
        <w:rPr>
          <w:rFonts w:hint="eastAsia"/>
          <w:b/>
        </w:rPr>
        <w:t>，</w:t>
      </w:r>
      <w:r>
        <w:rPr>
          <w:rFonts w:hint="eastAsia"/>
        </w:rPr>
        <w:t>在一開始時先設定好。不用一個個單獨設定</w:t>
      </w:r>
      <w:r w:rsidR="001E23C2" w:rsidRPr="001E23C2">
        <w:rPr>
          <w:rFonts w:hint="eastAsia"/>
          <w:b/>
        </w:rPr>
        <w:t>。</w:t>
      </w:r>
      <w:r>
        <w:rPr>
          <w:rFonts w:hint="eastAsia"/>
        </w:rPr>
        <w:t>詳見</w:t>
      </w:r>
      <w:hyperlink r:id="rId52" w:anchor="body" w:tgtFrame="_blank" w:history="1">
        <w:r>
          <w:rPr>
            <w:rStyle w:val="ad"/>
            <w:rFonts w:hint="eastAsia"/>
            <w:sz w:val="27"/>
            <w:szCs w:val="27"/>
          </w:rPr>
          <w:t>HTML</w:t>
        </w:r>
        <w:r>
          <w:rPr>
            <w:rStyle w:val="ad"/>
            <w:rFonts w:hint="eastAsia"/>
            <w:sz w:val="27"/>
            <w:szCs w:val="27"/>
          </w:rPr>
          <w:t>簡介的主體屬性設定</w:t>
        </w:r>
      </w:hyperlink>
      <w:r>
        <w:rPr>
          <w:rFonts w:hint="eastAsia"/>
        </w:rPr>
        <w:t>一節以及</w:t>
      </w:r>
      <w:r>
        <w:rPr>
          <w:rFonts w:hint="eastAsia"/>
        </w:rPr>
        <w:t>CSS</w:t>
      </w:r>
      <w:r>
        <w:rPr>
          <w:rFonts w:hint="eastAsia"/>
        </w:rPr>
        <w:t>樣式設定一節。</w:t>
      </w:r>
    </w:p>
    <w:p w:rsidR="00FB3755" w:rsidRDefault="00FB3755" w:rsidP="00CB4BC2">
      <w:r>
        <w:rPr>
          <w:rFonts w:hAnsi="Symbol"/>
        </w:rPr>
        <w:t></w:t>
      </w:r>
      <w:r>
        <w:rPr>
          <w:rFonts w:hint="eastAsia"/>
        </w:rPr>
        <w:t>如欲操作單獨的文字格式設定</w:t>
      </w:r>
      <w:r w:rsidR="001E23C2" w:rsidRPr="001E23C2">
        <w:rPr>
          <w:rFonts w:hint="eastAsia"/>
          <w:b/>
        </w:rPr>
        <w:t>，</w:t>
      </w:r>
      <w:r>
        <w:rPr>
          <w:rFonts w:hint="eastAsia"/>
        </w:rPr>
        <w:t>則使用</w:t>
      </w:r>
      <w:r>
        <w:rPr>
          <w:rFonts w:hint="eastAsia"/>
          <w:color w:val="CC3300"/>
        </w:rPr>
        <w:t>&lt;font&gt; &lt;/font&gt;</w:t>
      </w:r>
      <w:r>
        <w:rPr>
          <w:rFonts w:hint="eastAsia"/>
        </w:rPr>
        <w:t>標記</w:t>
      </w:r>
      <w:r w:rsidR="001E23C2" w:rsidRPr="001E23C2">
        <w:rPr>
          <w:rFonts w:hint="eastAsia"/>
          <w:b/>
        </w:rPr>
        <w:t>，</w:t>
      </w:r>
      <w:r>
        <w:rPr>
          <w:rFonts w:hint="eastAsia"/>
        </w:rPr>
        <w:t>其屬性包括字型</w:t>
      </w:r>
      <w:r w:rsidR="00556D26">
        <w:rPr>
          <w:rFonts w:hint="eastAsia"/>
        </w:rPr>
        <w:t>(</w:t>
      </w:r>
      <w:r>
        <w:rPr>
          <w:rFonts w:hint="eastAsia"/>
        </w:rPr>
        <w:t>face)</w:t>
      </w:r>
      <w:r>
        <w:rPr>
          <w:rFonts w:hint="eastAsia"/>
        </w:rPr>
        <w:t>、顏色</w:t>
      </w:r>
      <w:r w:rsidR="00556D26">
        <w:rPr>
          <w:rFonts w:hint="eastAsia"/>
        </w:rPr>
        <w:t>(</w:t>
      </w:r>
      <w:r>
        <w:rPr>
          <w:rFonts w:hint="eastAsia"/>
        </w:rPr>
        <w:t>color)</w:t>
      </w:r>
      <w:r>
        <w:rPr>
          <w:rFonts w:hint="eastAsia"/>
        </w:rPr>
        <w:t>、大小</w:t>
      </w:r>
      <w:r w:rsidR="00556D26">
        <w:rPr>
          <w:rFonts w:hint="eastAsia"/>
        </w:rPr>
        <w:t>(</w:t>
      </w:r>
      <w:r>
        <w:rPr>
          <w:rFonts w:hint="eastAsia"/>
        </w:rPr>
        <w:t>size)</w:t>
      </w:r>
      <w:r>
        <w:rPr>
          <w:rFonts w:hint="eastAsia"/>
        </w:rPr>
        <w:t>等等</w:t>
      </w:r>
      <w:r w:rsidR="001E23C2" w:rsidRPr="001E23C2">
        <w:rPr>
          <w:rFonts w:hint="eastAsia"/>
          <w:b/>
        </w:rPr>
        <w:t>。</w:t>
      </w:r>
      <w:r>
        <w:rPr>
          <w:rFonts w:hint="eastAsia"/>
        </w:rPr>
        <w:t>若</w:t>
      </w:r>
      <w:r>
        <w:rPr>
          <w:rFonts w:hint="eastAsia"/>
          <w:color w:val="CC3300"/>
        </w:rPr>
        <w:t>&lt;font&gt;</w:t>
      </w:r>
      <w:r>
        <w:rPr>
          <w:rFonts w:hint="eastAsia"/>
        </w:rPr>
        <w:t>的設定與</w:t>
      </w:r>
      <w:r>
        <w:rPr>
          <w:rFonts w:hint="eastAsia"/>
          <w:color w:val="CC3300"/>
        </w:rPr>
        <w:t>&lt;body&gt;</w:t>
      </w:r>
      <w:r>
        <w:rPr>
          <w:rFonts w:hint="eastAsia"/>
        </w:rPr>
        <w:t>的設定不同時</w:t>
      </w:r>
      <w:r w:rsidR="001E23C2" w:rsidRPr="001E23C2">
        <w:rPr>
          <w:rFonts w:hint="eastAsia"/>
          <w:b/>
        </w:rPr>
        <w:t>，</w:t>
      </w:r>
      <w:r>
        <w:rPr>
          <w:rFonts w:hint="eastAsia"/>
        </w:rPr>
        <w:t>則以</w:t>
      </w:r>
      <w:r>
        <w:rPr>
          <w:rFonts w:hint="eastAsia"/>
          <w:color w:val="CC3300"/>
        </w:rPr>
        <w:t>&lt;font&gt;</w:t>
      </w:r>
      <w:r>
        <w:rPr>
          <w:rFonts w:hint="eastAsia"/>
        </w:rPr>
        <w:t>的設定為主。</w:t>
      </w:r>
    </w:p>
    <w:p w:rsidR="00FB3755" w:rsidRDefault="00FB3755" w:rsidP="00CB4BC2">
      <w:r>
        <w:rPr>
          <w:rFonts w:hAnsi="Symbol"/>
        </w:rPr>
        <w:t></w:t>
      </w:r>
      <w:r>
        <w:rPr>
          <w:rFonts w:hint="eastAsia"/>
        </w:rPr>
        <w:t>文字字型雖可變化多端，但瀏覽者如無該類字型則將會以預設字型取代之</w:t>
      </w:r>
      <w:r w:rsidR="001E23C2" w:rsidRPr="001E23C2">
        <w:rPr>
          <w:rFonts w:hint="eastAsia"/>
          <w:b/>
        </w:rPr>
        <w:t>，</w:t>
      </w:r>
      <w:r>
        <w:rPr>
          <w:rFonts w:hint="eastAsia"/>
        </w:rPr>
        <w:t>故不鼓勵使用罕見字型。然若非用不可，則最好將之轉換為圖形檔。</w:t>
      </w:r>
    </w:p>
    <w:p w:rsidR="00FB3755" w:rsidRDefault="00FB3755" w:rsidP="00CB4BC2">
      <w:r>
        <w:rPr>
          <w:rFonts w:hAnsi="Symbol"/>
        </w:rPr>
        <w:t></w:t>
      </w:r>
      <w:r>
        <w:rPr>
          <w:rFonts w:hint="eastAsia"/>
        </w:rPr>
        <w:t>文字顏色的設定一如</w:t>
      </w:r>
      <w:r>
        <w:rPr>
          <w:rFonts w:hint="eastAsia"/>
          <w:color w:val="CC3300"/>
        </w:rPr>
        <w:t>&lt;body&gt;</w:t>
      </w:r>
      <w:r>
        <w:rPr>
          <w:rFonts w:hint="eastAsia"/>
        </w:rPr>
        <w:t>之設定</w:t>
      </w:r>
      <w:r w:rsidR="001E23C2" w:rsidRPr="001E23C2">
        <w:rPr>
          <w:rFonts w:hint="eastAsia"/>
          <w:b/>
        </w:rPr>
        <w:t>，</w:t>
      </w:r>
      <w:r>
        <w:rPr>
          <w:rFonts w:hint="eastAsia"/>
        </w:rPr>
        <w:t>使用十六進位數碼的六位組合數字代碼</w:t>
      </w:r>
      <w:r w:rsidR="001E23C2" w:rsidRPr="001E23C2">
        <w:rPr>
          <w:rFonts w:hint="eastAsia"/>
          <w:b/>
        </w:rPr>
        <w:t>，</w:t>
      </w:r>
      <w:r>
        <w:rPr>
          <w:rFonts w:hint="eastAsia"/>
        </w:rPr>
        <w:t>詳見</w:t>
      </w:r>
      <w:hyperlink r:id="rId53" w:anchor="color" w:tgtFrame="_blank" w:history="1">
        <w:r>
          <w:rPr>
            <w:rStyle w:val="ad"/>
            <w:rFonts w:hint="eastAsia"/>
            <w:sz w:val="27"/>
            <w:szCs w:val="27"/>
          </w:rPr>
          <w:t>HTML</w:t>
        </w:r>
        <w:r>
          <w:rPr>
            <w:rStyle w:val="ad"/>
            <w:rFonts w:hint="eastAsia"/>
            <w:sz w:val="27"/>
            <w:szCs w:val="27"/>
          </w:rPr>
          <w:t>簡介的顏色代碼</w:t>
        </w:r>
      </w:hyperlink>
      <w:r>
        <w:rPr>
          <w:rFonts w:hint="eastAsia"/>
        </w:rPr>
        <w:t>一節。</w:t>
      </w:r>
    </w:p>
    <w:p w:rsidR="00FB3755" w:rsidRDefault="00FB3755" w:rsidP="00CB4BC2">
      <w:r>
        <w:rPr>
          <w:rFonts w:hAnsi="Symbol"/>
        </w:rPr>
        <w:t></w:t>
      </w:r>
      <w:r>
        <w:rPr>
          <w:rFonts w:hint="eastAsia"/>
        </w:rPr>
        <w:t>文字的大小則使用</w:t>
      </w:r>
      <w:r>
        <w:rPr>
          <w:rFonts w:hint="eastAsia"/>
        </w:rPr>
        <w:t>1~7</w:t>
      </w:r>
      <w:r>
        <w:rPr>
          <w:rFonts w:hint="eastAsia"/>
        </w:rPr>
        <w:t>號字。若文字要更大，則在數字前加個</w:t>
      </w:r>
      <w:r>
        <w:rPr>
          <w:rFonts w:hint="eastAsia"/>
        </w:rPr>
        <w:t>+</w:t>
      </w:r>
      <w:r>
        <w:rPr>
          <w:rFonts w:hint="eastAsia"/>
        </w:rPr>
        <w:t>號</w:t>
      </w:r>
      <w:r w:rsidR="001E23C2" w:rsidRPr="001E23C2">
        <w:rPr>
          <w:rFonts w:hint="eastAsia"/>
          <w:b/>
        </w:rPr>
        <w:t>，</w:t>
      </w:r>
      <w:r>
        <w:rPr>
          <w:rFonts w:hint="eastAsia"/>
        </w:rPr>
        <w:t>若要更小，就加個</w:t>
      </w:r>
      <w:r>
        <w:rPr>
          <w:rFonts w:hint="eastAsia"/>
        </w:rPr>
        <w:t>-</w:t>
      </w:r>
      <w:r>
        <w:rPr>
          <w:rFonts w:hint="eastAsia"/>
        </w:rPr>
        <w:t>號，但數字仍限制在</w:t>
      </w:r>
      <w:r>
        <w:rPr>
          <w:rFonts w:hint="eastAsia"/>
        </w:rPr>
        <w:t>1~7</w:t>
      </w:r>
      <w:r>
        <w:rPr>
          <w:rFonts w:hint="eastAsia"/>
        </w:rPr>
        <w:t>之間。</w:t>
      </w:r>
    </w:p>
    <w:tbl>
      <w:tblPr>
        <w:tblW w:w="10765"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15" w:type="dxa"/>
          <w:bottom w:w="15" w:type="dxa"/>
          <w:right w:w="15" w:type="dxa"/>
        </w:tblCellMar>
        <w:tblLook w:val="04A0" w:firstRow="1" w:lastRow="0" w:firstColumn="1" w:lastColumn="0" w:noHBand="0" w:noVBand="1"/>
      </w:tblPr>
      <w:tblGrid>
        <w:gridCol w:w="2588"/>
        <w:gridCol w:w="6183"/>
        <w:gridCol w:w="1994"/>
      </w:tblGrid>
      <w:tr w:rsidR="00FB3755" w:rsidTr="00556D26">
        <w:trPr>
          <w:tblCellSpacing w:w="6" w:type="dxa"/>
          <w:jc w:val="center"/>
        </w:trPr>
        <w:tc>
          <w:tcPr>
            <w:tcW w:w="1195"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2870"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913"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556D26">
        <w:trPr>
          <w:tblCellSpacing w:w="6" w:type="dxa"/>
          <w:jc w:val="center"/>
        </w:trPr>
        <w:tc>
          <w:tcPr>
            <w:tcW w:w="1195"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文字格式的設定</w:t>
            </w:r>
          </w:p>
        </w:tc>
        <w:tc>
          <w:tcPr>
            <w:tcW w:w="287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&lt;font face=</w:t>
            </w:r>
            <w:r>
              <w:rPr>
                <w:rFonts w:hint="eastAsia"/>
              </w:rPr>
              <w:t>字型</w:t>
            </w:r>
            <w:r w:rsidRPr="00556D26">
              <w:rPr>
                <w:rFonts w:hint="eastAsia"/>
                <w:b/>
              </w:rPr>
              <w:t xml:space="preserve"> </w:t>
            </w:r>
            <w:r>
              <w:rPr>
                <w:rFonts w:hint="eastAsia"/>
              </w:rPr>
              <w:t>color=#</w:t>
            </w:r>
            <w:r>
              <w:rPr>
                <w:rFonts w:hint="eastAsia"/>
              </w:rPr>
              <w:t>顏色代碼</w:t>
            </w:r>
            <w:r w:rsidRPr="00556D26">
              <w:rPr>
                <w:rFonts w:hint="eastAsia"/>
                <w:b/>
              </w:rPr>
              <w:t xml:space="preserve"> </w:t>
            </w:r>
            <w:r>
              <w:rPr>
                <w:rFonts w:hint="eastAsia"/>
              </w:rPr>
              <w:t>size=</w:t>
            </w:r>
            <w:r>
              <w:rPr>
                <w:rFonts w:hint="eastAsia"/>
              </w:rPr>
              <w:t>數字</w:t>
            </w:r>
            <w:r>
              <w:rPr>
                <w:rFonts w:hint="eastAsia"/>
              </w:rPr>
              <w:t>&gt;</w:t>
            </w:r>
            <w:r>
              <w:rPr>
                <w:rFonts w:hint="eastAsia"/>
              </w:rPr>
              <w:br/>
            </w:r>
            <w:r>
              <w:rPr>
                <w:rFonts w:hint="eastAsia"/>
              </w:rPr>
              <w:t>欲設定的文字</w:t>
            </w:r>
            <w:r>
              <w:rPr>
                <w:rFonts w:hint="eastAsia"/>
              </w:rPr>
              <w:br/>
              <w:t>&lt;/font&gt;</w:t>
            </w:r>
          </w:p>
        </w:tc>
        <w:tc>
          <w:tcPr>
            <w:tcW w:w="913"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54" w:tgtFrame="_blank" w:history="1">
              <w:r w:rsidR="00FB3755">
                <w:rPr>
                  <w:rStyle w:val="ad"/>
                  <w:rFonts w:hint="eastAsia"/>
                </w:rPr>
                <w:t>文字基本格式</w:t>
              </w:r>
            </w:hyperlink>
          </w:p>
        </w:tc>
      </w:tr>
      <w:tr w:rsidR="00FB3755" w:rsidTr="00556D26">
        <w:trPr>
          <w:tblCellSpacing w:w="6" w:type="dxa"/>
          <w:jc w:val="center"/>
        </w:trPr>
        <w:tc>
          <w:tcPr>
            <w:tcW w:w="1195"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字型的設定，其預設屬性為</w:t>
            </w:r>
            <w:r>
              <w:rPr>
                <w:rFonts w:hint="eastAsia"/>
              </w:rPr>
              <w:t>window</w:t>
            </w:r>
            <w:r>
              <w:rPr>
                <w:rFonts w:hint="eastAsia"/>
              </w:rPr>
              <w:t>之預設字型。</w:t>
            </w:r>
          </w:p>
        </w:tc>
        <w:tc>
          <w:tcPr>
            <w:tcW w:w="3789" w:type="pct"/>
            <w:gridSpan w:val="2"/>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&lt;font face=Arial&gt;</w:t>
            </w:r>
            <w:r>
              <w:rPr>
                <w:rFonts w:ascii="Arial" w:hAnsi="Arial" w:cs="Arial" w:hint="eastAsia"/>
              </w:rPr>
              <w:t>Arial</w:t>
            </w:r>
            <w:r>
              <w:rPr>
                <w:rFonts w:hint="eastAsia"/>
              </w:rPr>
              <w:t>&lt;/font&gt;</w:t>
            </w:r>
            <w:r>
              <w:rPr>
                <w:rFonts w:hint="eastAsia"/>
              </w:rPr>
              <w:br/>
              <w:t>&lt;font face="Times New Roman"&gt; Times New Roman &lt;/font&gt;</w:t>
            </w:r>
            <w:r>
              <w:rPr>
                <w:rFonts w:hint="eastAsia"/>
              </w:rPr>
              <w:br/>
              <w:t>&lt;font face="Comic Sans MS"&gt; </w:t>
            </w:r>
            <w:r>
              <w:rPr>
                <w:rFonts w:ascii="Comic Sans MS" w:hAnsi="Comic Sans MS" w:hint="eastAsia"/>
              </w:rPr>
              <w:t>Comic Sans</w:t>
            </w:r>
            <w:r>
              <w:rPr>
                <w:rFonts w:hint="eastAsia"/>
              </w:rPr>
              <w:t> &lt;/font&gt;</w:t>
            </w:r>
            <w:r>
              <w:rPr>
                <w:rFonts w:hint="eastAsia"/>
              </w:rPr>
              <w:br/>
              <w:t>&lt;font face="Courier New"&gt; </w:t>
            </w:r>
            <w:r>
              <w:rPr>
                <w:rFonts w:ascii="Courier New" w:hAnsi="Courier New" w:cs="Courier New" w:hint="eastAsia"/>
              </w:rPr>
              <w:t>Courier New</w:t>
            </w:r>
            <w:r>
              <w:rPr>
                <w:rFonts w:hint="eastAsia"/>
              </w:rPr>
              <w:t> &lt;/font&gt; </w:t>
            </w:r>
            <w:r>
              <w:rPr>
                <w:rFonts w:hint="eastAsia"/>
              </w:rPr>
              <w:br/>
              <w:t>&lt;font face=</w:t>
            </w:r>
            <w:r>
              <w:rPr>
                <w:rFonts w:hint="eastAsia"/>
              </w:rPr>
              <w:t>標楷體</w:t>
            </w:r>
            <w:r>
              <w:rPr>
                <w:rFonts w:hint="eastAsia"/>
              </w:rPr>
              <w:t>&gt; </w:t>
            </w:r>
            <w:r>
              <w:rPr>
                <w:rFonts w:ascii="標楷體" w:eastAsia="標楷體" w:hAnsi="標楷體" w:hint="eastAsia"/>
              </w:rPr>
              <w:t>標楷體</w:t>
            </w:r>
            <w:r>
              <w:rPr>
                <w:rFonts w:hint="eastAsia"/>
              </w:rPr>
              <w:t> &lt;/font&gt;</w:t>
            </w:r>
            <w:r>
              <w:rPr>
                <w:rFonts w:hint="eastAsia"/>
              </w:rPr>
              <w:br/>
              <w:t>&lt;font face=</w:t>
            </w:r>
            <w:r>
              <w:rPr>
                <w:rFonts w:hint="eastAsia"/>
              </w:rPr>
              <w:t>細明體</w:t>
            </w:r>
            <w:r>
              <w:rPr>
                <w:rFonts w:hint="eastAsia"/>
              </w:rPr>
              <w:t>&gt; </w:t>
            </w:r>
            <w:r>
              <w:rPr>
                <w:rFonts w:ascii="細明體" w:eastAsia="細明體" w:hAnsi="細明體" w:hint="eastAsia"/>
              </w:rPr>
              <w:t>細明體</w:t>
            </w:r>
            <w:r>
              <w:rPr>
                <w:rFonts w:hint="eastAsia"/>
              </w:rPr>
              <w:t> &lt;/font&gt;</w:t>
            </w:r>
            <w:r>
              <w:rPr>
                <w:rFonts w:hint="eastAsia"/>
              </w:rPr>
              <w:br/>
              <w:t>&lt;font face=</w:t>
            </w:r>
            <w:r>
              <w:rPr>
                <w:rFonts w:hint="eastAsia"/>
              </w:rPr>
              <w:t>新細明體</w:t>
            </w:r>
            <w:r>
              <w:rPr>
                <w:rFonts w:hint="eastAsia"/>
              </w:rPr>
              <w:t>&gt; </w:t>
            </w:r>
            <w:r>
              <w:rPr>
                <w:rFonts w:hint="eastAsia"/>
              </w:rPr>
              <w:t>新細明體</w:t>
            </w:r>
            <w:r>
              <w:rPr>
                <w:rFonts w:hint="eastAsia"/>
              </w:rPr>
              <w:t> &lt;/font&gt;</w:t>
            </w:r>
          </w:p>
        </w:tc>
      </w:tr>
      <w:tr w:rsidR="00FB3755" w:rsidTr="00556D26">
        <w:trPr>
          <w:tblCellSpacing w:w="6" w:type="dxa"/>
          <w:jc w:val="center"/>
        </w:trPr>
        <w:tc>
          <w:tcPr>
            <w:tcW w:w="1195"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文字顏色設定，其預設屬性為黑色。</w:t>
            </w:r>
          </w:p>
        </w:tc>
        <w:tc>
          <w:tcPr>
            <w:tcW w:w="3789" w:type="pct"/>
            <w:gridSpan w:val="2"/>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&lt;font color=#000000&gt; </w:t>
            </w:r>
            <w:r>
              <w:rPr>
                <w:rFonts w:hint="eastAsia"/>
                <w:color w:val="000000"/>
              </w:rPr>
              <w:t>黑色</w:t>
            </w:r>
            <w:r>
              <w:rPr>
                <w:rFonts w:hint="eastAsia"/>
              </w:rPr>
              <w:t> &lt;/font&gt;</w:t>
            </w:r>
            <w:r>
              <w:rPr>
                <w:rFonts w:hint="eastAsia"/>
              </w:rPr>
              <w:br/>
              <w:t>&lt;font color=#FFFFFF&gt; </w:t>
            </w:r>
            <w:r>
              <w:rPr>
                <w:rFonts w:hint="eastAsia"/>
                <w:color w:val="000000"/>
              </w:rPr>
              <w:t>白色</w:t>
            </w:r>
            <w:r>
              <w:rPr>
                <w:rFonts w:hint="eastAsia"/>
              </w:rPr>
              <w:t> &lt;/font&gt;</w:t>
            </w:r>
            <w:r>
              <w:rPr>
                <w:rFonts w:hint="eastAsia"/>
              </w:rPr>
              <w:br/>
              <w:t>&lt;font color=#333333&gt; </w:t>
            </w:r>
            <w:r>
              <w:rPr>
                <w:rFonts w:hint="eastAsia"/>
                <w:color w:val="333333"/>
              </w:rPr>
              <w:t>灰色</w:t>
            </w:r>
            <w:r>
              <w:rPr>
                <w:rFonts w:hint="eastAsia"/>
              </w:rPr>
              <w:t> &lt;/font&gt;</w:t>
            </w:r>
            <w:r>
              <w:rPr>
                <w:rFonts w:hint="eastAsia"/>
              </w:rPr>
              <w:br/>
              <w:t>&lt;font color=#FF0000&gt; </w:t>
            </w:r>
            <w:r>
              <w:rPr>
                <w:rFonts w:hint="eastAsia"/>
                <w:color w:val="FF0000"/>
              </w:rPr>
              <w:t>紅色</w:t>
            </w:r>
            <w:r>
              <w:rPr>
                <w:rFonts w:hint="eastAsia"/>
              </w:rPr>
              <w:t> &lt;/font&gt;</w:t>
            </w:r>
            <w:r>
              <w:rPr>
                <w:rFonts w:hint="eastAsia"/>
              </w:rPr>
              <w:br/>
              <w:t>&lt;font color=#FF6600&gt; </w:t>
            </w:r>
            <w:r>
              <w:rPr>
                <w:rFonts w:hint="eastAsia"/>
                <w:color w:val="FF6600"/>
              </w:rPr>
              <w:t>橙色</w:t>
            </w:r>
            <w:r>
              <w:rPr>
                <w:rFonts w:hint="eastAsia"/>
              </w:rPr>
              <w:t> &lt;/font&gt;</w:t>
            </w:r>
            <w:r>
              <w:rPr>
                <w:rFonts w:hint="eastAsia"/>
              </w:rPr>
              <w:br/>
              <w:t>&lt;font color=#FFFF00&gt; </w:t>
            </w:r>
            <w:r>
              <w:rPr>
                <w:rFonts w:hint="eastAsia"/>
                <w:color w:val="FFFF00"/>
              </w:rPr>
              <w:t>黃色</w:t>
            </w:r>
            <w:r>
              <w:rPr>
                <w:rFonts w:hint="eastAsia"/>
              </w:rPr>
              <w:t> &lt;/font&gt;</w:t>
            </w:r>
            <w:r>
              <w:rPr>
                <w:rFonts w:hint="eastAsia"/>
              </w:rPr>
              <w:br/>
              <w:t>&lt;font color=#008000&gt; </w:t>
            </w:r>
            <w:r>
              <w:rPr>
                <w:rFonts w:hint="eastAsia"/>
                <w:color w:val="008000"/>
              </w:rPr>
              <w:t>綠色</w:t>
            </w:r>
            <w:r>
              <w:rPr>
                <w:rFonts w:hint="eastAsia"/>
              </w:rPr>
              <w:t> &lt;/font&gt;</w:t>
            </w:r>
            <w:r>
              <w:rPr>
                <w:rFonts w:hint="eastAsia"/>
              </w:rPr>
              <w:br/>
              <w:t>&lt;font color=#0000FF&gt; </w:t>
            </w:r>
            <w:r>
              <w:rPr>
                <w:rFonts w:hint="eastAsia"/>
                <w:color w:val="0000FF"/>
              </w:rPr>
              <w:t>藍色</w:t>
            </w:r>
            <w:r>
              <w:rPr>
                <w:rFonts w:hint="eastAsia"/>
              </w:rPr>
              <w:t> &lt;/font&gt;</w:t>
            </w:r>
            <w:r>
              <w:rPr>
                <w:rFonts w:hint="eastAsia"/>
              </w:rPr>
              <w:br/>
              <w:t>&lt;font color=#6600CC&gt;</w:t>
            </w:r>
            <w:r>
              <w:rPr>
                <w:rFonts w:hint="eastAsia"/>
                <w:color w:val="6600CC"/>
              </w:rPr>
              <w:t>靛色</w:t>
            </w:r>
            <w:r>
              <w:rPr>
                <w:rFonts w:hint="eastAsia"/>
              </w:rPr>
              <w:t> &lt;/font&gt;</w:t>
            </w:r>
            <w:r>
              <w:rPr>
                <w:rFonts w:hint="eastAsia"/>
              </w:rPr>
              <w:br/>
              <w:t>&lt;font color=#660066&gt; </w:t>
            </w:r>
            <w:r>
              <w:rPr>
                <w:rFonts w:hint="eastAsia"/>
                <w:color w:val="660066"/>
              </w:rPr>
              <w:t>紫色</w:t>
            </w:r>
            <w:r>
              <w:rPr>
                <w:rFonts w:hint="eastAsia"/>
              </w:rPr>
              <w:t> &lt;/font&gt;</w:t>
            </w:r>
          </w:p>
        </w:tc>
      </w:tr>
      <w:tr w:rsidR="00FB3755" w:rsidTr="00556D26">
        <w:trPr>
          <w:tblCellSpacing w:w="6" w:type="dxa"/>
          <w:jc w:val="center"/>
        </w:trPr>
        <w:tc>
          <w:tcPr>
            <w:tcW w:w="1195"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lastRenderedPageBreak/>
              <w:t>文字大小的設定，其預設屬性為</w:t>
            </w:r>
            <w:r>
              <w:rPr>
                <w:rFonts w:hint="eastAsia"/>
              </w:rPr>
              <w:t>size=3</w:t>
            </w:r>
            <w:r>
              <w:rPr>
                <w:rFonts w:hint="eastAsia"/>
              </w:rPr>
              <w:t>，即</w:t>
            </w:r>
            <w:r>
              <w:rPr>
                <w:rFonts w:hint="eastAsia"/>
              </w:rPr>
              <w:t>12 points</w:t>
            </w:r>
          </w:p>
        </w:tc>
        <w:tc>
          <w:tcPr>
            <w:tcW w:w="3789" w:type="pct"/>
            <w:gridSpan w:val="2"/>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&lt;font size=1&gt; </w:t>
            </w:r>
            <w:r>
              <w:rPr>
                <w:rFonts w:hint="eastAsia"/>
                <w:sz w:val="15"/>
                <w:szCs w:val="15"/>
              </w:rPr>
              <w:t>一號字</w:t>
            </w:r>
            <w:r>
              <w:rPr>
                <w:rFonts w:hint="eastAsia"/>
                <w:sz w:val="15"/>
                <w:szCs w:val="15"/>
              </w:rPr>
              <w:t xml:space="preserve"> = 8 points</w:t>
            </w:r>
            <w:r>
              <w:rPr>
                <w:rFonts w:hint="eastAsia"/>
              </w:rPr>
              <w:t> &lt;/font&gt; </w:t>
            </w:r>
            <w:r>
              <w:rPr>
                <w:rFonts w:hint="eastAsia"/>
              </w:rPr>
              <w:br/>
              <w:t>&lt;font size=2&gt; </w:t>
            </w:r>
            <w:r>
              <w:rPr>
                <w:rFonts w:hint="eastAsia"/>
                <w:sz w:val="20"/>
                <w:szCs w:val="20"/>
              </w:rPr>
              <w:t>二號字</w:t>
            </w:r>
            <w:r>
              <w:rPr>
                <w:rFonts w:hint="eastAsia"/>
                <w:sz w:val="20"/>
                <w:szCs w:val="20"/>
              </w:rPr>
              <w:t xml:space="preserve"> = 10 points</w:t>
            </w:r>
            <w:r>
              <w:rPr>
                <w:rFonts w:hint="eastAsia"/>
              </w:rPr>
              <w:t> &lt;/font&gt; </w:t>
            </w:r>
            <w:r>
              <w:rPr>
                <w:rFonts w:hint="eastAsia"/>
              </w:rPr>
              <w:br/>
              <w:t>&lt;font size=3&gt; </w:t>
            </w:r>
            <w:r>
              <w:rPr>
                <w:rFonts w:hint="eastAsia"/>
              </w:rPr>
              <w:t>三號字</w:t>
            </w:r>
            <w:r>
              <w:rPr>
                <w:rFonts w:hint="eastAsia"/>
              </w:rPr>
              <w:t xml:space="preserve"> = 12 points &lt;/font&gt;</w:t>
            </w:r>
            <w:r>
              <w:rPr>
                <w:rFonts w:hint="eastAsia"/>
              </w:rPr>
              <w:br/>
              <w:t>&lt;font size=4&gt; </w:t>
            </w:r>
            <w:r>
              <w:rPr>
                <w:rFonts w:hint="eastAsia"/>
                <w:sz w:val="27"/>
                <w:szCs w:val="27"/>
              </w:rPr>
              <w:t>四號字</w:t>
            </w:r>
            <w:r>
              <w:rPr>
                <w:rFonts w:hint="eastAsia"/>
                <w:sz w:val="27"/>
                <w:szCs w:val="27"/>
              </w:rPr>
              <w:t xml:space="preserve"> = 14 points</w:t>
            </w:r>
            <w:r>
              <w:rPr>
                <w:rFonts w:hint="eastAsia"/>
              </w:rPr>
              <w:t> &lt;/font&gt; </w:t>
            </w:r>
            <w:r>
              <w:rPr>
                <w:rFonts w:hint="eastAsia"/>
              </w:rPr>
              <w:br/>
            </w:r>
            <w:r>
              <w:rPr>
                <w:rFonts w:hint="eastAsia"/>
              </w:rPr>
              <w:br/>
              <w:t>&lt;font size=5&gt; </w:t>
            </w:r>
            <w:r>
              <w:rPr>
                <w:rFonts w:hint="eastAsia"/>
                <w:sz w:val="36"/>
                <w:szCs w:val="36"/>
              </w:rPr>
              <w:t>五號字</w:t>
            </w:r>
            <w:r>
              <w:rPr>
                <w:rFonts w:hint="eastAsia"/>
                <w:sz w:val="36"/>
                <w:szCs w:val="36"/>
              </w:rPr>
              <w:t xml:space="preserve"> = 18 points</w:t>
            </w:r>
            <w:r>
              <w:rPr>
                <w:rFonts w:hint="eastAsia"/>
              </w:rPr>
              <w:t> &lt;/font&gt; </w:t>
            </w:r>
            <w:r>
              <w:rPr>
                <w:rFonts w:hint="eastAsia"/>
              </w:rPr>
              <w:br/>
            </w:r>
            <w:r>
              <w:rPr>
                <w:rFonts w:hint="eastAsia"/>
              </w:rPr>
              <w:br/>
              <w:t>&lt;font size=6&gt; </w:t>
            </w:r>
            <w:r>
              <w:rPr>
                <w:rFonts w:hint="eastAsia"/>
                <w:sz w:val="48"/>
                <w:szCs w:val="48"/>
              </w:rPr>
              <w:t>六號字</w:t>
            </w:r>
            <w:r>
              <w:rPr>
                <w:rFonts w:hint="eastAsia"/>
                <w:sz w:val="48"/>
                <w:szCs w:val="48"/>
              </w:rPr>
              <w:t xml:space="preserve"> = 24 points</w:t>
            </w:r>
            <w:r>
              <w:rPr>
                <w:rFonts w:hint="eastAsia"/>
              </w:rPr>
              <w:t> &lt;/font&gt; </w:t>
            </w:r>
            <w:r>
              <w:rPr>
                <w:rFonts w:hint="eastAsia"/>
              </w:rPr>
              <w:br/>
            </w:r>
            <w:r>
              <w:rPr>
                <w:rFonts w:hint="eastAsia"/>
              </w:rPr>
              <w:br/>
              <w:t>&lt;font size=7&gt; </w:t>
            </w:r>
            <w:r>
              <w:rPr>
                <w:rFonts w:hint="eastAsia"/>
                <w:sz w:val="72"/>
                <w:szCs w:val="72"/>
              </w:rPr>
              <w:t>七號字</w:t>
            </w:r>
            <w:r>
              <w:rPr>
                <w:rFonts w:hint="eastAsia"/>
                <w:sz w:val="72"/>
                <w:szCs w:val="72"/>
              </w:rPr>
              <w:t>=36 points</w:t>
            </w:r>
            <w:r>
              <w:rPr>
                <w:rFonts w:hint="eastAsia"/>
              </w:rPr>
              <w:t> &lt;/font&gt;</w:t>
            </w:r>
          </w:p>
          <w:p w:rsidR="00FB3755" w:rsidRDefault="00FB3755" w:rsidP="00CB4BC2">
            <w:r>
              <w:rPr>
                <w:rFonts w:hint="eastAsia"/>
              </w:rPr>
              <w:t xml:space="preserve">　</w:t>
            </w:r>
          </w:p>
        </w:tc>
      </w:tr>
      <w:tr w:rsidR="00FB3755" w:rsidTr="00556D26">
        <w:trPr>
          <w:tblCellSpacing w:w="6" w:type="dxa"/>
          <w:jc w:val="center"/>
        </w:trPr>
        <w:tc>
          <w:tcPr>
            <w:tcW w:w="1195"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置中對齊的標記，不需要受制於</w:t>
            </w:r>
            <w:r>
              <w:rPr>
                <w:rFonts w:hint="eastAsia"/>
              </w:rPr>
              <w:t>&lt;p&gt;</w:t>
            </w:r>
            <w:r>
              <w:rPr>
                <w:rFonts w:hint="eastAsia"/>
              </w:rPr>
              <w:t>而被強迫分段。</w:t>
            </w:r>
          </w:p>
        </w:tc>
        <w:tc>
          <w:tcPr>
            <w:tcW w:w="287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&lt;center&gt;</w:t>
            </w:r>
            <w:r>
              <w:rPr>
                <w:rFonts w:hint="eastAsia"/>
              </w:rPr>
              <w:br/>
            </w:r>
            <w:r>
              <w:rPr>
                <w:rFonts w:hint="eastAsia"/>
              </w:rPr>
              <w:t>欲置中對齊的文字</w:t>
            </w:r>
            <w:r>
              <w:rPr>
                <w:rFonts w:hint="eastAsia"/>
              </w:rPr>
              <w:br/>
              <w:t>&lt;/center&gt;</w:t>
            </w:r>
          </w:p>
        </w:tc>
        <w:tc>
          <w:tcPr>
            <w:tcW w:w="913" w:type="pct"/>
            <w:tcBorders>
              <w:top w:val="outset" w:sz="6" w:space="0" w:color="003300"/>
              <w:left w:val="outset" w:sz="6" w:space="0" w:color="003300"/>
              <w:bottom w:val="outset" w:sz="6" w:space="0" w:color="003300"/>
              <w:right w:val="outset" w:sz="6" w:space="0" w:color="003300"/>
            </w:tcBorders>
            <w:hideMark/>
          </w:tcPr>
          <w:p w:rsidR="00556D26" w:rsidRDefault="00314667" w:rsidP="00CB4BC2">
            <w:hyperlink r:id="rId55" w:tgtFrame="_blank" w:history="1">
              <w:r w:rsidR="00FB3755">
                <w:rPr>
                  <w:rStyle w:val="ad"/>
                  <w:rFonts w:hint="eastAsia"/>
                </w:rPr>
                <w:t>文字置中</w:t>
              </w:r>
            </w:hyperlink>
            <w:r w:rsidR="00FB3755">
              <w:rPr>
                <w:rFonts w:hint="eastAsia"/>
              </w:rPr>
              <w:br/>
            </w:r>
          </w:p>
          <w:p w:rsidR="00FB3755" w:rsidRDefault="00314667" w:rsidP="00CB4BC2">
            <w:hyperlink r:id="rId56" w:tgtFrame="_blank" w:history="1">
              <w:r w:rsidR="00FB3755">
                <w:rPr>
                  <w:rStyle w:val="ad"/>
                  <w:rFonts w:hint="eastAsia"/>
                </w:rPr>
                <w:t>與其他標記合用</w:t>
              </w:r>
            </w:hyperlink>
          </w:p>
        </w:tc>
      </w:tr>
      <w:tr w:rsidR="00FB3755" w:rsidTr="00556D26">
        <w:trPr>
          <w:tblCellSpacing w:w="6" w:type="dxa"/>
          <w:jc w:val="center"/>
        </w:trPr>
        <w:tc>
          <w:tcPr>
            <w:tcW w:w="1195"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文字的左右對齊，其屬性預設值為</w:t>
            </w:r>
            <w:r>
              <w:rPr>
                <w:rFonts w:hint="eastAsia"/>
              </w:rPr>
              <w:t>left</w:t>
            </w:r>
            <w:r>
              <w:rPr>
                <w:rFonts w:hint="eastAsia"/>
              </w:rPr>
              <w:t>。</w:t>
            </w:r>
          </w:p>
        </w:tc>
        <w:tc>
          <w:tcPr>
            <w:tcW w:w="287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&lt;align=left&gt;</w:t>
            </w:r>
            <w:r>
              <w:rPr>
                <w:rFonts w:hint="eastAsia"/>
              </w:rPr>
              <w:t>欲對齊的文字</w:t>
            </w:r>
            <w:r>
              <w:rPr>
                <w:rFonts w:hint="eastAsia"/>
              </w:rPr>
              <w:t>&lt;/align&gt;</w:t>
            </w:r>
          </w:p>
        </w:tc>
        <w:tc>
          <w:tcPr>
            <w:tcW w:w="913"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57" w:history="1"/>
          </w:p>
        </w:tc>
      </w:tr>
    </w:tbl>
    <w:p w:rsidR="00FB3755" w:rsidRPr="003A6406" w:rsidRDefault="00FB3755" w:rsidP="003A6406">
      <w:pPr>
        <w:pStyle w:val="3"/>
        <w:spacing w:before="400" w:after="100"/>
      </w:pPr>
      <w:r w:rsidRPr="003A6406">
        <w:rPr>
          <w:rFonts w:hint="eastAsia"/>
        </w:rPr>
        <w:t>其他字型的變化</w:t>
      </w:r>
    </w:p>
    <w:p w:rsidR="00FB3755" w:rsidRDefault="00FB3755" w:rsidP="00CB4BC2">
      <w:r>
        <w:rPr>
          <w:rFonts w:hAnsi="Symbol"/>
        </w:rPr>
        <w:t></w:t>
      </w:r>
      <w:r>
        <w:rPr>
          <w:rFonts w:hint="eastAsia"/>
        </w:rPr>
        <w:t>將所要設定的文字使用下列標記框起來，即可產生各類變化，這些指令可合併使用。</w:t>
      </w:r>
    </w:p>
    <w:tbl>
      <w:tblPr>
        <w:tblW w:w="10206"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402"/>
        <w:gridCol w:w="3402"/>
        <w:gridCol w:w="3402"/>
      </w:tblGrid>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166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1658"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標準文字字型</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標準文字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粗體文字字型，</w:t>
            </w:r>
            <w:r>
              <w:rPr>
                <w:rFonts w:hint="eastAsia"/>
              </w:rPr>
              <w:t>b=bold</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&lt;b&gt;</w:t>
            </w:r>
            <w:r>
              <w:rPr>
                <w:rFonts w:hint="eastAsia"/>
              </w:rPr>
              <w:t>文字</w:t>
            </w:r>
            <w:r>
              <w:rPr>
                <w:rFonts w:hint="eastAsia"/>
              </w:rPr>
              <w:t>&lt;/b&gt;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粗體文字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斜體文字字型，</w:t>
            </w:r>
            <w:r>
              <w:rPr>
                <w:rFonts w:hint="eastAsia"/>
              </w:rPr>
              <w:t>i=italic</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&lt;i&gt;</w:t>
            </w:r>
            <w:r>
              <w:rPr>
                <w:rFonts w:hint="eastAsia"/>
              </w:rPr>
              <w:t>文字</w:t>
            </w:r>
            <w:r>
              <w:rPr>
                <w:rFonts w:hint="eastAsia"/>
              </w:rPr>
              <w:t>&lt;/i&gt;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斜體文字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文字加底線，</w:t>
            </w:r>
            <w:r>
              <w:rPr>
                <w:rFonts w:hint="eastAsia"/>
              </w:rPr>
              <w:t>u=underline</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&lt;u&gt;</w:t>
            </w:r>
            <w:r>
              <w:rPr>
                <w:rFonts w:hint="eastAsia"/>
              </w:rPr>
              <w:t>文字</w:t>
            </w:r>
            <w:r>
              <w:rPr>
                <w:rFonts w:hint="eastAsia"/>
              </w:rPr>
              <w:t>&lt;/u&gt;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文字加底線</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文字加刪除線，</w:t>
            </w:r>
            <w:r>
              <w:rPr>
                <w:rFonts w:hint="eastAsia"/>
              </w:rPr>
              <w:t>s=strike through</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&lt;s&gt;</w:t>
            </w:r>
            <w:r>
              <w:rPr>
                <w:rFonts w:hint="eastAsia"/>
              </w:rPr>
              <w:t>文字</w:t>
            </w:r>
            <w:r>
              <w:rPr>
                <w:rFonts w:hint="eastAsia"/>
              </w:rPr>
              <w:t>&lt;/s&gt;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文字加刪除線</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文字上標</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文字</w:t>
            </w:r>
            <w:r>
              <w:rPr>
                <w:rFonts w:hint="eastAsia"/>
              </w:rPr>
              <w:t>&lt;sup&gt;</w:t>
            </w:r>
            <w:r>
              <w:rPr>
                <w:rFonts w:hint="eastAsia"/>
                <w:vertAlign w:val="superscript"/>
              </w:rPr>
              <w:t>上標</w:t>
            </w:r>
            <w:r>
              <w:rPr>
                <w:rFonts w:hint="eastAsia"/>
              </w:rPr>
              <w:t>&lt;/sup&gt;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 xml:space="preserve">　</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文字下標</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文字</w:t>
            </w:r>
            <w:r>
              <w:rPr>
                <w:rFonts w:hint="eastAsia"/>
              </w:rPr>
              <w:t>&lt;sub&gt;</w:t>
            </w:r>
            <w:r>
              <w:rPr>
                <w:rFonts w:hint="eastAsia"/>
                <w:vertAlign w:val="subscript"/>
              </w:rPr>
              <w:t>下標</w:t>
            </w:r>
            <w:r>
              <w:rPr>
                <w:rFonts w:hint="eastAsia"/>
              </w:rPr>
              <w:t>&lt;/sub&gt;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bookmarkStart w:id="3" w:name="blink"/>
            <w:r>
              <w:rPr>
                <w:rFonts w:hint="eastAsia"/>
              </w:rPr>
              <w:t>文字閃爍</w:t>
            </w:r>
            <w:bookmarkEnd w:id="3"/>
            <w:r w:rsidR="00556D26">
              <w:rPr>
                <w:rFonts w:hint="eastAsia"/>
              </w:rPr>
              <w:t>(</w:t>
            </w:r>
            <w:r>
              <w:rPr>
                <w:rFonts w:hint="eastAsia"/>
              </w:rPr>
              <w:t>IE</w:t>
            </w:r>
            <w:r>
              <w:rPr>
                <w:rFonts w:hint="eastAsia"/>
              </w:rPr>
              <w:t>不支援此功能</w:t>
            </w:r>
            <w:r>
              <w:rPr>
                <w:rFonts w:hint="eastAsia"/>
              </w:rPr>
              <w:t>)</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&lt;blink&gt;</w:t>
            </w:r>
            <w:r>
              <w:rPr>
                <w:rFonts w:hint="eastAsia"/>
              </w:rPr>
              <w:t>文字</w:t>
            </w:r>
            <w:r>
              <w:rPr>
                <w:rFonts w:hint="eastAsia"/>
              </w:rPr>
              <w:t>&lt;/blink&gt;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58" w:tgtFrame="_blink" w:history="1">
              <w:r w:rsidR="00FB3755">
                <w:rPr>
                  <w:rStyle w:val="ad"/>
                  <w:rFonts w:hint="eastAsia"/>
                </w:rPr>
                <w:t>新年快樂</w:t>
              </w:r>
            </w:hyperlink>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比現行文字大一號字，效果與</w:t>
            </w:r>
            <w:r>
              <w:rPr>
                <w:rFonts w:hint="eastAsia"/>
                <w:color w:val="CC3300"/>
              </w:rPr>
              <w:t>&lt;font size="+1"&gt;</w:t>
            </w:r>
            <w:r>
              <w:rPr>
                <w:rFonts w:hint="eastAsia"/>
              </w:rPr>
              <w:t>相同</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&lt;big&gt;</w:t>
            </w:r>
            <w:r>
              <w:rPr>
                <w:rFonts w:hint="eastAsia"/>
                <w:sz w:val="27"/>
                <w:szCs w:val="27"/>
              </w:rPr>
              <w:t>大一號</w:t>
            </w:r>
            <w:r>
              <w:rPr>
                <w:rFonts w:hint="eastAsia"/>
              </w:rPr>
              <w:t>&lt;/big&gt;</w:t>
            </w:r>
            <w:r>
              <w:rPr>
                <w:rFonts w:hint="eastAsia"/>
              </w:rPr>
              <w:t>字</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比現行文字小一號字，效果與</w:t>
            </w:r>
            <w:r>
              <w:rPr>
                <w:rFonts w:hint="eastAsia"/>
                <w:color w:val="CC3300"/>
              </w:rPr>
              <w:t>&lt;font size="-1"&gt;</w:t>
            </w:r>
            <w:r>
              <w:rPr>
                <w:rFonts w:hint="eastAsia"/>
              </w:rPr>
              <w:t>相同</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&lt;small&gt;</w:t>
            </w:r>
            <w:r>
              <w:rPr>
                <w:rFonts w:hint="eastAsia"/>
                <w:sz w:val="20"/>
                <w:szCs w:val="20"/>
              </w:rPr>
              <w:t>小一號</w:t>
            </w:r>
            <w:r>
              <w:rPr>
                <w:rFonts w:hint="eastAsia"/>
              </w:rPr>
              <w:t>&lt;/small&gt;</w:t>
            </w:r>
            <w:r>
              <w:rPr>
                <w:rFonts w:hint="eastAsia"/>
              </w:rPr>
              <w:t>字</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 xml:space="preserve">　</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顯示電子郵址的文字</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&lt;address&gt;</w:t>
            </w:r>
            <w:r>
              <w:rPr>
                <w:rFonts w:hint="eastAsia"/>
              </w:rPr>
              <w:t>電子郵址</w:t>
            </w:r>
            <w:r>
              <w:rPr>
                <w:rFonts w:hint="eastAsia"/>
              </w:rPr>
              <w:t>&lt;/address&gt;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59" w:history="1">
              <w:r w:rsidR="00FB3755">
                <w:rPr>
                  <w:rStyle w:val="ad"/>
                  <w:rFonts w:hint="eastAsia"/>
                </w:rPr>
                <w:t>name@address</w:t>
              </w:r>
            </w:hyperlink>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加強語氣的文字</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&lt;strong&gt;</w:t>
            </w:r>
            <w:r>
              <w:rPr>
                <w:rFonts w:hint="eastAsia"/>
              </w:rPr>
              <w:t>文字</w:t>
            </w:r>
            <w:r>
              <w:rPr>
                <w:rFonts w:hint="eastAsia"/>
              </w:rPr>
              <w:t>&lt;/strong&gt;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加強語氣的文字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強調的文字，</w:t>
            </w:r>
            <w:r>
              <w:rPr>
                <w:rFonts w:hint="eastAsia"/>
              </w:rPr>
              <w:t>em=emphsize</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&lt;em&gt;</w:t>
            </w:r>
            <w:r>
              <w:rPr>
                <w:rFonts w:hint="eastAsia"/>
              </w:rPr>
              <w:t>文字</w:t>
            </w:r>
            <w:r>
              <w:rPr>
                <w:rFonts w:hint="eastAsia"/>
              </w:rPr>
              <w:t>&lt;/em&gt;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強調的文字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文字定義，</w:t>
            </w:r>
            <w:r>
              <w:rPr>
                <w:rFonts w:hint="eastAsia"/>
              </w:rPr>
              <w:t>def=define</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&lt;def&gt;</w:t>
            </w:r>
            <w:r>
              <w:rPr>
                <w:rFonts w:hint="eastAsia"/>
              </w:rPr>
              <w:t>文字</w:t>
            </w:r>
            <w:r>
              <w:rPr>
                <w:rFonts w:hint="eastAsia"/>
              </w:rPr>
              <w:t>&lt;/def&gt;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文字定義</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引經據典的文字</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&lt;cite&gt;</w:t>
            </w:r>
            <w:r>
              <w:rPr>
                <w:rFonts w:hint="eastAsia"/>
              </w:rPr>
              <w:t>文字</w:t>
            </w:r>
            <w:r>
              <w:rPr>
                <w:rFonts w:hint="eastAsia"/>
              </w:rPr>
              <w:t>&lt;/cite&gt;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引經據典的文字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幕後作業的加註文字</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&lt;comment&gt; &lt;/comment&gt;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效果等同</w:t>
            </w:r>
            <w:r>
              <w:rPr>
                <w:rFonts w:hint="eastAsia"/>
              </w:rPr>
              <w:t>&lt;!-- --&gt;</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引用的文字，</w:t>
            </w:r>
            <w:r>
              <w:rPr>
                <w:rFonts w:hint="eastAsia"/>
              </w:rPr>
              <w:t>samp=sample</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&lt;samp&gt;</w:t>
            </w:r>
            <w:r>
              <w:rPr>
                <w:rFonts w:hint="eastAsia"/>
              </w:rPr>
              <w:t>文字</w:t>
            </w:r>
            <w:r>
              <w:rPr>
                <w:rFonts w:hint="eastAsia"/>
              </w:rPr>
              <w:t>&lt;/samp&gt;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引用的文字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滑鼠停留該文字一會兒後，會出</w:t>
            </w:r>
            <w:r>
              <w:rPr>
                <w:rFonts w:hint="eastAsia"/>
              </w:rPr>
              <w:lastRenderedPageBreak/>
              <w:t>現方框的簡短說明。</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lastRenderedPageBreak/>
              <w:t>&lt;span title="</w:t>
            </w:r>
            <w:r>
              <w:rPr>
                <w:rFonts w:hint="eastAsia"/>
              </w:rPr>
              <w:t>方框文字</w:t>
            </w:r>
            <w:r>
              <w:rPr>
                <w:rFonts w:hint="eastAsia"/>
              </w:rPr>
              <w:t>"&gt;</w:t>
            </w:r>
            <w:r>
              <w:rPr>
                <w:rFonts w:hint="eastAsia"/>
              </w:rPr>
              <w:br/>
            </w:r>
            <w:r>
              <w:rPr>
                <w:rFonts w:hint="eastAsia"/>
              </w:rPr>
              <w:lastRenderedPageBreak/>
              <w:t>文字</w:t>
            </w:r>
            <w:r>
              <w:rPr>
                <w:rFonts w:hint="eastAsia"/>
              </w:rPr>
              <w:t>&lt;/span&gt;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lastRenderedPageBreak/>
              <w:t>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lastRenderedPageBreak/>
              <w:t>打字機體的文字，</w:t>
            </w:r>
            <w:r>
              <w:rPr>
                <w:rFonts w:hint="eastAsia"/>
              </w:rPr>
              <w:t>tt=typewriter text</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&lt;tt&gt;</w:t>
            </w:r>
            <w:r>
              <w:rPr>
                <w:rFonts w:hint="eastAsia"/>
              </w:rPr>
              <w:t>文字</w:t>
            </w:r>
            <w:r>
              <w:rPr>
                <w:rFonts w:hint="eastAsia"/>
              </w:rPr>
              <w:t>&lt;/tt&gt;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打字機體的文字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數學變數，如</w:t>
            </w:r>
            <w:r>
              <w:rPr>
                <w:rFonts w:hint="eastAsia"/>
              </w:rPr>
              <w:t>XYZ</w:t>
            </w:r>
            <w:r>
              <w:rPr>
                <w:rFonts w:hint="eastAsia"/>
              </w:rPr>
              <w:t>，會出現斜體等間距的文字，</w:t>
            </w:r>
            <w:r>
              <w:rPr>
                <w:rFonts w:hint="eastAsia"/>
              </w:rPr>
              <w:t>var=variable</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&lt;var&gt;</w:t>
            </w:r>
            <w:r>
              <w:rPr>
                <w:rFonts w:hint="eastAsia"/>
              </w:rPr>
              <w:t>變數</w:t>
            </w:r>
            <w:r>
              <w:rPr>
                <w:rFonts w:hint="eastAsia"/>
              </w:rPr>
              <w:t>&lt;/var&gt;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xyz</w:t>
            </w:r>
          </w:p>
        </w:tc>
      </w:tr>
    </w:tbl>
    <w:p w:rsidR="00FB3755" w:rsidRDefault="00FB3755" w:rsidP="00CB4BC2">
      <w:r>
        <w:rPr>
          <w:rFonts w:hAnsi="Symbol"/>
        </w:rPr>
        <w:t></w:t>
      </w:r>
      <w:r>
        <w:rPr>
          <w:rFonts w:hint="eastAsia"/>
        </w:rPr>
        <w:t>HTML 4.0</w:t>
      </w:r>
      <w:r>
        <w:rPr>
          <w:rFonts w:hint="eastAsia"/>
        </w:rPr>
        <w:t>為求標準化增添許多新的標記，如下表。但目前許多瀏覽器尚未支援此功能</w:t>
      </w:r>
      <w:r w:rsidR="001E23C2" w:rsidRPr="001E23C2">
        <w:rPr>
          <w:rFonts w:hint="eastAsia"/>
          <w:b/>
        </w:rPr>
        <w:t>，</w:t>
      </w:r>
      <w:r>
        <w:rPr>
          <w:rFonts w:hint="eastAsia"/>
        </w:rPr>
        <w:t>故暫時不要過度使用。</w:t>
      </w:r>
    </w:p>
    <w:p w:rsidR="00FB3755" w:rsidRDefault="00FB3755" w:rsidP="00CB4BC2">
      <w:r>
        <w:rPr>
          <w:rFonts w:hAnsi="Symbol"/>
        </w:rPr>
        <w:t></w:t>
      </w:r>
      <w:r>
        <w:rPr>
          <w:rFonts w:hint="eastAsia"/>
        </w:rPr>
        <w:t>如果你現在看不到下面實例中的變化，那表示你使用的瀏覽器也未支援此功能。</w:t>
      </w:r>
    </w:p>
    <w:tbl>
      <w:tblPr>
        <w:tblW w:w="10206"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402"/>
        <w:gridCol w:w="3402"/>
        <w:gridCol w:w="3402"/>
      </w:tblGrid>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166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1658"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標準文字字型</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標準文字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縮寫</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&lt;abbr&gt;</w:t>
            </w:r>
            <w:r>
              <w:rPr>
                <w:rFonts w:hint="eastAsia"/>
              </w:rPr>
              <w:t>縮寫的文字</w:t>
            </w:r>
            <w:r>
              <w:rPr>
                <w:rFonts w:hint="eastAsia"/>
              </w:rPr>
              <w:t>&lt;/abbr&gt;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 xml:space="preserve">　</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頭字語，如</w:t>
            </w:r>
            <w:r>
              <w:rPr>
                <w:rFonts w:hint="eastAsia"/>
              </w:rPr>
              <w:t>NASA</w:t>
            </w:r>
            <w:r>
              <w:rPr>
                <w:rFonts w:hint="eastAsia"/>
              </w:rPr>
              <w:t>或</w:t>
            </w:r>
            <w:r>
              <w:rPr>
                <w:rFonts w:hint="eastAsia"/>
              </w:rPr>
              <w:t>LASER</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&lt;acronym&gt;</w:t>
            </w:r>
            <w:r>
              <w:rPr>
                <w:rFonts w:hint="eastAsia"/>
              </w:rPr>
              <w:t>全名</w:t>
            </w:r>
            <w:r>
              <w:rPr>
                <w:rFonts w:hint="eastAsia"/>
              </w:rPr>
              <w:t>&lt;/acronym&gt;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what you see = WYS</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刪除的文字，效果與</w:t>
            </w:r>
            <w:r>
              <w:rPr>
                <w:rFonts w:hint="eastAsia"/>
                <w:color w:val="CC3300"/>
              </w:rPr>
              <w:t>&lt;s&gt;</w:t>
            </w:r>
            <w:r>
              <w:rPr>
                <w:rFonts w:hint="eastAsia"/>
              </w:rPr>
              <w:t>相同，</w:t>
            </w:r>
            <w:r>
              <w:rPr>
                <w:rFonts w:hint="eastAsia"/>
              </w:rPr>
              <w:t>del=delete</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&lt;del&gt;</w:t>
            </w:r>
            <w:r>
              <w:rPr>
                <w:rFonts w:hint="eastAsia"/>
              </w:rPr>
              <w:t>文字</w:t>
            </w:r>
            <w:r>
              <w:rPr>
                <w:rFonts w:hint="eastAsia"/>
              </w:rPr>
              <w:t>&lt;/del&gt;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del w:id="4" w:author="Unknown">
              <w:r>
                <w:rPr>
                  <w:rFonts w:hint="eastAsia"/>
                </w:rPr>
                <w:delText>刪除的文字</w:delText>
              </w:r>
            </w:del>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打字機體的文字，效果與</w:t>
            </w:r>
            <w:r>
              <w:rPr>
                <w:rFonts w:hint="eastAsia"/>
                <w:color w:val="CC3300"/>
              </w:rPr>
              <w:t>&lt;tt&gt;</w:t>
            </w:r>
            <w:r>
              <w:rPr>
                <w:rFonts w:hint="eastAsia"/>
              </w:rPr>
              <w:t>相同，</w:t>
            </w:r>
            <w:r>
              <w:rPr>
                <w:rFonts w:hint="eastAsia"/>
              </w:rPr>
              <w:t>kbd=keyboard</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&lt;kbd&gt; &lt;/kbd&gt;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打字機體的文字</w:t>
            </w:r>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插入的文字，效果與</w:t>
            </w:r>
            <w:r>
              <w:rPr>
                <w:rFonts w:hint="eastAsia"/>
                <w:color w:val="CC3300"/>
              </w:rPr>
              <w:t>&lt;s&gt;</w:t>
            </w:r>
            <w:r>
              <w:rPr>
                <w:rFonts w:hint="eastAsia"/>
              </w:rPr>
              <w:t>相同，</w:t>
            </w:r>
            <w:r>
              <w:rPr>
                <w:rFonts w:hint="eastAsia"/>
              </w:rPr>
              <w:t>ins=inserted text</w:t>
            </w:r>
          </w:p>
        </w:tc>
        <w:tc>
          <w:tcPr>
            <w:tcW w:w="166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&lt;ins&gt;</w:t>
            </w:r>
            <w:r>
              <w:rPr>
                <w:rFonts w:hint="eastAsia"/>
              </w:rPr>
              <w:t>文字</w:t>
            </w:r>
            <w:r>
              <w:rPr>
                <w:rFonts w:hint="eastAsia"/>
              </w:rPr>
              <w:t>&lt;/ins&gt;</w:t>
            </w:r>
          </w:p>
        </w:tc>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ins w:id="5" w:author="Unknown">
              <w:r>
                <w:rPr>
                  <w:rFonts w:hint="eastAsia"/>
                </w:rPr>
                <w:t>插入的文字</w:t>
              </w:r>
            </w:ins>
          </w:p>
        </w:tc>
      </w:tr>
      <w:tr w:rsidR="00FB3755" w:rsidTr="00556D26">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文字內縮，效果與</w:t>
            </w:r>
            <w:r>
              <w:rPr>
                <w:rFonts w:hint="eastAsia"/>
              </w:rPr>
              <w:t>&lt;blockquote&gt;</w:t>
            </w:r>
            <w:r>
              <w:rPr>
                <w:rFonts w:hint="eastAsia"/>
              </w:rPr>
              <w:t>相同。</w:t>
            </w:r>
          </w:p>
        </w:tc>
        <w:tc>
          <w:tcPr>
            <w:tcW w:w="166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&lt;q&gt;</w:t>
            </w:r>
            <w:r>
              <w:rPr>
                <w:rFonts w:hint="eastAsia"/>
              </w:rPr>
              <w:t>文字</w:t>
            </w:r>
            <w:r>
              <w:rPr>
                <w:rFonts w:hint="eastAsia"/>
              </w:rPr>
              <w:t>&lt;/q&gt;</w:t>
            </w:r>
          </w:p>
        </w:tc>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文字內縮</w:t>
            </w:r>
          </w:p>
        </w:tc>
      </w:tr>
    </w:tbl>
    <w:p w:rsidR="00FB3755" w:rsidRPr="003A6406" w:rsidRDefault="00FB3755" w:rsidP="003A6406">
      <w:pPr>
        <w:pStyle w:val="3"/>
        <w:spacing w:before="400" w:after="100"/>
      </w:pPr>
      <w:r w:rsidRPr="003A6406">
        <w:rPr>
          <w:rFonts w:hint="eastAsia"/>
        </w:rPr>
        <w:t>標題文字的設定</w:t>
      </w:r>
    </w:p>
    <w:p w:rsidR="00FB3755" w:rsidRDefault="00FB3755" w:rsidP="00CB4BC2">
      <w:pPr>
        <w:rPr>
          <w:color w:val="003300"/>
        </w:rPr>
      </w:pPr>
      <w:r>
        <w:rPr>
          <w:rFonts w:hAnsi="Symbol"/>
          <w:color w:val="003300"/>
        </w:rPr>
        <w:t></w:t>
      </w:r>
      <w:r>
        <w:rPr>
          <w:rFonts w:hint="eastAsia"/>
          <w:color w:val="003300"/>
        </w:rPr>
        <w:t>標題文字的設定可使用</w:t>
      </w:r>
      <w:r>
        <w:rPr>
          <w:rFonts w:hint="eastAsia"/>
        </w:rPr>
        <w:t>&lt;h#&gt;</w:t>
      </w:r>
      <w:r>
        <w:rPr>
          <w:rFonts w:hint="eastAsia"/>
        </w:rPr>
        <w:t>標題文字</w:t>
      </w:r>
      <w:r>
        <w:rPr>
          <w:rFonts w:hint="eastAsia"/>
        </w:rPr>
        <w:t>&lt;/h#&gt;</w:t>
      </w:r>
      <w:r>
        <w:rPr>
          <w:rFonts w:hint="eastAsia"/>
          <w:color w:val="003300"/>
        </w:rPr>
        <w:t>標記來設定</w:t>
      </w:r>
      <w:r w:rsidR="001E23C2" w:rsidRPr="001E23C2">
        <w:rPr>
          <w:rFonts w:hint="eastAsia"/>
          <w:b/>
          <w:color w:val="003300"/>
        </w:rPr>
        <w:t>，</w:t>
      </w:r>
      <w:r>
        <w:rPr>
          <w:rFonts w:hint="eastAsia"/>
          <w:color w:val="003300"/>
        </w:rPr>
        <w:t>事實上，這是</w:t>
      </w:r>
      <w:r>
        <w:rPr>
          <w:rFonts w:hint="eastAsia"/>
        </w:rPr>
        <w:t>&lt;b&gt;&lt;font size=#&gt;&lt;/font&gt;&lt;/b&gt;</w:t>
      </w:r>
      <w:r>
        <w:rPr>
          <w:rFonts w:hint="eastAsia"/>
          <w:color w:val="003300"/>
        </w:rPr>
        <w:t>標記的簡略形式。</w:t>
      </w:r>
    </w:p>
    <w:p w:rsidR="00FB3755" w:rsidRDefault="00FB3755" w:rsidP="00CB4BC2">
      <w:r>
        <w:rPr>
          <w:rFonts w:hAnsi="Symbol"/>
        </w:rPr>
        <w:t></w:t>
      </w:r>
      <w:r>
        <w:rPr>
          <w:rFonts w:hint="eastAsia"/>
        </w:rPr>
        <w:t>與文字字型大小設定不同的是，標題文字的標記數值越小，字型越大，即</w:t>
      </w:r>
      <w:r>
        <w:rPr>
          <w:rFonts w:hint="eastAsia"/>
        </w:rPr>
        <w:t>h1</w:t>
      </w:r>
      <w:r>
        <w:rPr>
          <w:rFonts w:hint="eastAsia"/>
        </w:rPr>
        <w:t>最大</w:t>
      </w:r>
      <w:r>
        <w:rPr>
          <w:rFonts w:hint="eastAsia"/>
        </w:rPr>
        <w:t>,h6</w:t>
      </w:r>
      <w:r>
        <w:rPr>
          <w:rFonts w:hint="eastAsia"/>
        </w:rPr>
        <w:t>最小。</w:t>
      </w:r>
    </w:p>
    <w:p w:rsidR="00FB3755" w:rsidRDefault="00FB3755" w:rsidP="00CB4BC2">
      <w:r>
        <w:rPr>
          <w:rFonts w:hAnsi="Symbol"/>
        </w:rPr>
        <w:t></w:t>
      </w:r>
      <w:r>
        <w:rPr>
          <w:rFonts w:hint="eastAsia"/>
        </w:rPr>
        <w:t>h1</w:t>
      </w:r>
      <w:r>
        <w:rPr>
          <w:rFonts w:hint="eastAsia"/>
        </w:rPr>
        <w:t>為</w:t>
      </w:r>
      <w:r>
        <w:rPr>
          <w:rFonts w:hint="eastAsia"/>
        </w:rPr>
        <w:t>24-point</w:t>
      </w:r>
      <w:r>
        <w:rPr>
          <w:rFonts w:hint="eastAsia"/>
        </w:rPr>
        <w:t>的六號字</w:t>
      </w:r>
    </w:p>
    <w:p w:rsidR="00FB3755" w:rsidRDefault="00FB3755" w:rsidP="00CB4BC2">
      <w:r>
        <w:rPr>
          <w:rFonts w:hAnsi="Symbol"/>
        </w:rPr>
        <w:t></w:t>
      </w:r>
      <w:r>
        <w:rPr>
          <w:rFonts w:hint="eastAsia"/>
        </w:rPr>
        <w:t>h2</w:t>
      </w:r>
      <w:r>
        <w:rPr>
          <w:rFonts w:hint="eastAsia"/>
        </w:rPr>
        <w:t>為</w:t>
      </w:r>
      <w:r>
        <w:rPr>
          <w:rFonts w:hint="eastAsia"/>
        </w:rPr>
        <w:t>18-point</w:t>
      </w:r>
      <w:r>
        <w:rPr>
          <w:rFonts w:hint="eastAsia"/>
        </w:rPr>
        <w:t>的五號字</w:t>
      </w:r>
    </w:p>
    <w:p w:rsidR="00FB3755" w:rsidRDefault="00FB3755" w:rsidP="00CB4BC2">
      <w:r>
        <w:rPr>
          <w:rFonts w:hAnsi="Symbol"/>
        </w:rPr>
        <w:t></w:t>
      </w:r>
      <w:r>
        <w:rPr>
          <w:rFonts w:hint="eastAsia"/>
        </w:rPr>
        <w:t>h3</w:t>
      </w:r>
      <w:r>
        <w:rPr>
          <w:rFonts w:hint="eastAsia"/>
        </w:rPr>
        <w:t>為</w:t>
      </w:r>
      <w:r>
        <w:rPr>
          <w:rFonts w:hint="eastAsia"/>
        </w:rPr>
        <w:t>14-point</w:t>
      </w:r>
      <w:r>
        <w:rPr>
          <w:rFonts w:hint="eastAsia"/>
        </w:rPr>
        <w:t>的四號字</w:t>
      </w:r>
    </w:p>
    <w:p w:rsidR="00FB3755" w:rsidRDefault="00FB3755" w:rsidP="00CB4BC2">
      <w:r>
        <w:rPr>
          <w:rFonts w:hAnsi="Symbol"/>
        </w:rPr>
        <w:t></w:t>
      </w:r>
      <w:r>
        <w:rPr>
          <w:rFonts w:hint="eastAsia"/>
        </w:rPr>
        <w:t>h4</w:t>
      </w:r>
      <w:r>
        <w:rPr>
          <w:rFonts w:hint="eastAsia"/>
        </w:rPr>
        <w:t>為</w:t>
      </w:r>
      <w:r>
        <w:rPr>
          <w:rFonts w:hint="eastAsia"/>
        </w:rPr>
        <w:t>12-point</w:t>
      </w:r>
      <w:r>
        <w:rPr>
          <w:rFonts w:hint="eastAsia"/>
        </w:rPr>
        <w:t>的三號字</w:t>
      </w:r>
    </w:p>
    <w:p w:rsidR="00FB3755" w:rsidRDefault="00FB3755" w:rsidP="00CB4BC2">
      <w:r>
        <w:rPr>
          <w:rFonts w:hAnsi="Symbol"/>
        </w:rPr>
        <w:t></w:t>
      </w:r>
      <w:r>
        <w:rPr>
          <w:rFonts w:hint="eastAsia"/>
        </w:rPr>
        <w:t>h5</w:t>
      </w:r>
      <w:r>
        <w:rPr>
          <w:rFonts w:hint="eastAsia"/>
        </w:rPr>
        <w:t>為</w:t>
      </w:r>
      <w:r>
        <w:rPr>
          <w:rFonts w:hint="eastAsia"/>
        </w:rPr>
        <w:t>10-point</w:t>
      </w:r>
      <w:r>
        <w:rPr>
          <w:rFonts w:hint="eastAsia"/>
        </w:rPr>
        <w:t>的二號字</w:t>
      </w:r>
    </w:p>
    <w:p w:rsidR="00FB3755" w:rsidRDefault="00FB3755" w:rsidP="00CB4BC2">
      <w:r>
        <w:rPr>
          <w:rFonts w:hAnsi="Symbol"/>
        </w:rPr>
        <w:t></w:t>
      </w:r>
      <w:r>
        <w:rPr>
          <w:rFonts w:hint="eastAsia"/>
        </w:rPr>
        <w:t>h6</w:t>
      </w:r>
      <w:r>
        <w:rPr>
          <w:rFonts w:hint="eastAsia"/>
        </w:rPr>
        <w:t>為</w:t>
      </w:r>
      <w:r>
        <w:rPr>
          <w:rFonts w:hint="eastAsia"/>
        </w:rPr>
        <w:t>8-point</w:t>
      </w:r>
      <w:r>
        <w:rPr>
          <w:rFonts w:hint="eastAsia"/>
        </w:rPr>
        <w:t>的一號字</w:t>
      </w:r>
    </w:p>
    <w:p w:rsidR="00FB3755" w:rsidRDefault="00FB3755" w:rsidP="00CB4BC2">
      <w:r>
        <w:rPr>
          <w:rFonts w:hAnsi="Symbol"/>
        </w:rPr>
        <w:t></w:t>
      </w:r>
      <w:r>
        <w:rPr>
          <w:rFonts w:hint="eastAsia"/>
        </w:rPr>
        <w:t>改變</w:t>
      </w:r>
      <w:r>
        <w:rPr>
          <w:rFonts w:hint="eastAsia"/>
          <w:color w:val="CC3300"/>
        </w:rPr>
        <w:t>&lt;h&gt;</w:t>
      </w:r>
      <w:r>
        <w:rPr>
          <w:rFonts w:hint="eastAsia"/>
        </w:rPr>
        <w:t>標記的</w:t>
      </w:r>
      <w:r>
        <w:rPr>
          <w:rFonts w:hint="eastAsia"/>
        </w:rPr>
        <w:t>align</w:t>
      </w:r>
      <w:r>
        <w:rPr>
          <w:rFonts w:hint="eastAsia"/>
        </w:rPr>
        <w:t>屬性可以使標題文字左右對齊。</w:t>
      </w:r>
    </w:p>
    <w:tbl>
      <w:tblPr>
        <w:tblW w:w="10773"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402"/>
        <w:gridCol w:w="3969"/>
        <w:gridCol w:w="3402"/>
      </w:tblGrid>
      <w:tr w:rsidR="00FB3755" w:rsidTr="00393F9F">
        <w:trPr>
          <w:tblCellSpacing w:w="6" w:type="dxa"/>
          <w:jc w:val="center"/>
        </w:trPr>
        <w:tc>
          <w:tcPr>
            <w:tcW w:w="157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1837"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157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393F9F">
        <w:trPr>
          <w:tblCellSpacing w:w="6" w:type="dxa"/>
          <w:jc w:val="center"/>
        </w:trPr>
        <w:tc>
          <w:tcPr>
            <w:tcW w:w="15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設定段落標題</w:t>
            </w:r>
          </w:p>
        </w:tc>
        <w:tc>
          <w:tcPr>
            <w:tcW w:w="1837" w:type="pct"/>
            <w:tcBorders>
              <w:top w:val="outset" w:sz="6" w:space="0" w:color="003300"/>
              <w:left w:val="outset" w:sz="6" w:space="0" w:color="003300"/>
              <w:bottom w:val="outset" w:sz="6" w:space="0" w:color="003300"/>
              <w:right w:val="outset" w:sz="6" w:space="0" w:color="003300"/>
            </w:tcBorders>
            <w:hideMark/>
          </w:tcPr>
          <w:p w:rsidR="00FB3755" w:rsidRDefault="00FB3755" w:rsidP="00245050">
            <w:pPr>
              <w:pStyle w:val="1"/>
              <w:numPr>
                <w:ilvl w:val="0"/>
                <w:numId w:val="0"/>
              </w:numPr>
              <w:snapToGrid w:val="0"/>
              <w:spacing w:afterLines="0"/>
              <w:jc w:val="both"/>
            </w:pPr>
            <w:bookmarkStart w:id="6" w:name="_GoBack"/>
            <w:bookmarkEnd w:id="6"/>
            <w:r>
              <w:rPr>
                <w:rFonts w:hint="eastAsia"/>
              </w:rPr>
              <w:t>&lt;h1&gt;</w:t>
            </w:r>
            <w:r>
              <w:rPr>
                <w:rFonts w:hint="eastAsia"/>
              </w:rPr>
              <w:t>一號標題</w:t>
            </w:r>
            <w:r>
              <w:rPr>
                <w:rFonts w:hint="eastAsia"/>
              </w:rPr>
              <w:t>=24&lt;/h1&gt;</w:t>
            </w:r>
          </w:p>
          <w:p w:rsidR="00FB3755" w:rsidRDefault="00FB3755" w:rsidP="00245050">
            <w:pPr>
              <w:pStyle w:val="2"/>
              <w:numPr>
                <w:ilvl w:val="0"/>
                <w:numId w:val="0"/>
              </w:numPr>
              <w:spacing w:beforeLines="0" w:before="0" w:afterLines="0" w:after="0"/>
              <w:ind w:left="567"/>
            </w:pPr>
            <w:r>
              <w:rPr>
                <w:rFonts w:hint="eastAsia"/>
              </w:rPr>
              <w:t>&lt;h2&gt;</w:t>
            </w:r>
            <w:r>
              <w:rPr>
                <w:rFonts w:hint="eastAsia"/>
              </w:rPr>
              <w:t>二號標題</w:t>
            </w:r>
            <w:r>
              <w:rPr>
                <w:rFonts w:hint="eastAsia"/>
              </w:rPr>
              <w:t>=18&lt;/h2&gt;</w:t>
            </w:r>
          </w:p>
          <w:p w:rsidR="00FB3755" w:rsidRPr="003A6406" w:rsidRDefault="00FB3755" w:rsidP="00245050">
            <w:pPr>
              <w:pStyle w:val="3"/>
              <w:numPr>
                <w:ilvl w:val="0"/>
                <w:numId w:val="0"/>
              </w:numPr>
              <w:spacing w:beforeLines="0" w:before="0" w:afterLines="0" w:after="0"/>
              <w:ind w:left="680"/>
            </w:pPr>
            <w:r w:rsidRPr="003A6406">
              <w:rPr>
                <w:rFonts w:hint="eastAsia"/>
              </w:rPr>
              <w:t>&lt;h3&gt;</w:t>
            </w:r>
            <w:r w:rsidRPr="003A6406">
              <w:rPr>
                <w:rFonts w:hint="eastAsia"/>
              </w:rPr>
              <w:t>三號標題</w:t>
            </w:r>
            <w:r w:rsidRPr="003A6406">
              <w:rPr>
                <w:rFonts w:hint="eastAsia"/>
              </w:rPr>
              <w:t>=14&lt;/h3&gt;</w:t>
            </w:r>
          </w:p>
          <w:p w:rsidR="00FB3755" w:rsidRDefault="00FB3755" w:rsidP="00245050">
            <w:pPr>
              <w:pStyle w:val="4"/>
              <w:numPr>
                <w:ilvl w:val="0"/>
                <w:numId w:val="0"/>
              </w:numPr>
              <w:spacing w:before="0" w:after="0"/>
              <w:ind w:left="794"/>
            </w:pPr>
            <w:r>
              <w:rPr>
                <w:rFonts w:hint="eastAsia"/>
              </w:rPr>
              <w:t>&lt;h4&gt;</w:t>
            </w:r>
            <w:r>
              <w:rPr>
                <w:rFonts w:hint="eastAsia"/>
              </w:rPr>
              <w:t>四號標題</w:t>
            </w:r>
            <w:r>
              <w:rPr>
                <w:rFonts w:hint="eastAsia"/>
              </w:rPr>
              <w:t>=12&lt;/h4&gt;</w:t>
            </w:r>
          </w:p>
          <w:p w:rsidR="00FB3755" w:rsidRDefault="00FB3755" w:rsidP="00245050">
            <w:pPr>
              <w:pStyle w:val="50"/>
              <w:numPr>
                <w:ilvl w:val="0"/>
                <w:numId w:val="0"/>
              </w:numPr>
              <w:spacing w:before="0" w:after="0"/>
              <w:ind w:left="907"/>
            </w:pPr>
            <w:r>
              <w:rPr>
                <w:rFonts w:hint="eastAsia"/>
              </w:rPr>
              <w:t>&lt;h5&gt;</w:t>
            </w:r>
            <w:r>
              <w:rPr>
                <w:rFonts w:hint="eastAsia"/>
              </w:rPr>
              <w:t>五號標題</w:t>
            </w:r>
            <w:r>
              <w:rPr>
                <w:rFonts w:hint="eastAsia"/>
              </w:rPr>
              <w:t>=10&lt;/h5&gt;</w:t>
            </w:r>
          </w:p>
          <w:p w:rsidR="00FB3755" w:rsidRDefault="00FB3755" w:rsidP="00245050">
            <w:pPr>
              <w:pStyle w:val="6"/>
              <w:numPr>
                <w:ilvl w:val="0"/>
                <w:numId w:val="0"/>
              </w:numPr>
              <w:spacing w:before="0" w:after="0"/>
              <w:ind w:left="1021"/>
            </w:pPr>
            <w:r>
              <w:rPr>
                <w:rFonts w:hint="eastAsia"/>
              </w:rPr>
              <w:t>&lt;h6&gt;</w:t>
            </w:r>
            <w:r>
              <w:rPr>
                <w:rFonts w:hint="eastAsia"/>
              </w:rPr>
              <w:t>六號標題</w:t>
            </w:r>
            <w:r>
              <w:rPr>
                <w:rFonts w:hint="eastAsia"/>
              </w:rPr>
              <w:t>=8&lt;/h6&gt;</w:t>
            </w:r>
          </w:p>
        </w:tc>
        <w:tc>
          <w:tcPr>
            <w:tcW w:w="1571"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60" w:tgtFrame="_blank" w:history="1">
              <w:r w:rsidR="00FB3755">
                <w:rPr>
                  <w:rStyle w:val="ad"/>
                  <w:rFonts w:hint="eastAsia"/>
                </w:rPr>
                <w:t>標題文字</w:t>
              </w:r>
            </w:hyperlink>
          </w:p>
        </w:tc>
      </w:tr>
      <w:tr w:rsidR="00FB3755" w:rsidTr="00393F9F">
        <w:trPr>
          <w:tblCellSpacing w:w="6" w:type="dxa"/>
          <w:jc w:val="center"/>
        </w:trPr>
        <w:tc>
          <w:tcPr>
            <w:tcW w:w="157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標題文字的左右對齊的變化，其屬性預設值為</w:t>
            </w:r>
            <w:r>
              <w:rPr>
                <w:rFonts w:hint="eastAsia"/>
              </w:rPr>
              <w:t>align=left</w:t>
            </w:r>
            <w:r>
              <w:rPr>
                <w:rFonts w:hint="eastAsia"/>
              </w:rPr>
              <w:t>。</w:t>
            </w:r>
          </w:p>
        </w:tc>
        <w:tc>
          <w:tcPr>
            <w:tcW w:w="1837"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&lt;h3 align=left&gt;</w:t>
            </w:r>
            <w:r>
              <w:rPr>
                <w:rFonts w:hint="eastAsia"/>
              </w:rPr>
              <w:t>標題文字靠左對齊</w:t>
            </w:r>
            <w:r>
              <w:rPr>
                <w:rFonts w:hint="eastAsia"/>
              </w:rPr>
              <w:t>&lt;/h3&gt;</w:t>
            </w:r>
            <w:r>
              <w:rPr>
                <w:rFonts w:hint="eastAsia"/>
              </w:rPr>
              <w:br/>
            </w:r>
            <w:r>
              <w:rPr>
                <w:rFonts w:hint="eastAsia"/>
              </w:rPr>
              <w:lastRenderedPageBreak/>
              <w:t>&lt;h3 align=center&gt;</w:t>
            </w:r>
            <w:r>
              <w:rPr>
                <w:rFonts w:hint="eastAsia"/>
              </w:rPr>
              <w:t>標題文字置中對齊</w:t>
            </w:r>
            <w:r>
              <w:rPr>
                <w:rFonts w:hint="eastAsia"/>
              </w:rPr>
              <w:t>&lt;/h3&gt;</w:t>
            </w:r>
            <w:r>
              <w:rPr>
                <w:rFonts w:hint="eastAsia"/>
              </w:rPr>
              <w:br/>
              <w:t>&lt;h3 align=right&gt;</w:t>
            </w:r>
            <w:r>
              <w:rPr>
                <w:rFonts w:hint="eastAsia"/>
              </w:rPr>
              <w:t>標題文字靠左對齊</w:t>
            </w:r>
            <w:r>
              <w:rPr>
                <w:rFonts w:hint="eastAsia"/>
              </w:rPr>
              <w:t>&lt;/h3&gt;</w:t>
            </w:r>
          </w:p>
        </w:tc>
        <w:tc>
          <w:tcPr>
            <w:tcW w:w="1571"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61" w:tgtFrame="_blank" w:history="1">
              <w:r w:rsidR="00FB3755">
                <w:rPr>
                  <w:rStyle w:val="ad"/>
                  <w:rFonts w:hint="eastAsia"/>
                </w:rPr>
                <w:t>標題文字變化</w:t>
              </w:r>
            </w:hyperlink>
          </w:p>
        </w:tc>
      </w:tr>
    </w:tbl>
    <w:p w:rsidR="00FB3755" w:rsidRPr="003A6406" w:rsidRDefault="00FB3755" w:rsidP="003A6406">
      <w:pPr>
        <w:pStyle w:val="3"/>
        <w:spacing w:before="400" w:after="100"/>
      </w:pPr>
      <w:r w:rsidRPr="003A6406">
        <w:rPr>
          <w:rFonts w:hint="eastAsia"/>
        </w:rPr>
        <w:lastRenderedPageBreak/>
        <w:t>網頁語言編碼方式</w:t>
      </w:r>
    </w:p>
    <w:p w:rsidR="00FB3755" w:rsidRDefault="00FB3755" w:rsidP="00CB4BC2">
      <w:pPr>
        <w:rPr>
          <w:color w:val="003300"/>
        </w:rPr>
      </w:pPr>
      <w:r>
        <w:rPr>
          <w:rFonts w:hAnsi="Symbol"/>
          <w:color w:val="003300"/>
        </w:rPr>
        <w:t></w:t>
      </w:r>
      <w:r>
        <w:rPr>
          <w:rFonts w:hint="eastAsia"/>
          <w:color w:val="003300"/>
        </w:rPr>
        <w:t>以</w:t>
      </w:r>
      <w:r>
        <w:rPr>
          <w:rFonts w:hint="eastAsia"/>
          <w:color w:val="003300"/>
        </w:rPr>
        <w:t>NetScape</w:t>
      </w:r>
      <w:r>
        <w:rPr>
          <w:rFonts w:hint="eastAsia"/>
          <w:color w:val="003300"/>
        </w:rPr>
        <w:t>瀏覽時，無論設定為何，中文都是以細明體顯示</w:t>
      </w:r>
      <w:r w:rsidR="001E23C2" w:rsidRPr="001E23C2">
        <w:rPr>
          <w:rFonts w:hint="eastAsia"/>
          <w:b/>
          <w:color w:val="003300"/>
        </w:rPr>
        <w:t>，</w:t>
      </w:r>
      <w:r>
        <w:rPr>
          <w:rFonts w:hint="eastAsia"/>
          <w:color w:val="003300"/>
        </w:rPr>
        <w:t>且常會出現不會自動斷行或亂七八糟的版面。若是加下述指令，則可正確顯示。</w:t>
      </w:r>
      <w:r>
        <w:rPr>
          <w:rFonts w:hint="eastAsia"/>
          <w:color w:val="003300"/>
        </w:rPr>
        <w:br/>
      </w:r>
      <w:r>
        <w:rPr>
          <w:rFonts w:hint="eastAsia"/>
        </w:rPr>
        <w:t>&lt;head&gt;</w:t>
      </w:r>
      <w:r>
        <w:rPr>
          <w:rFonts w:hint="eastAsia"/>
        </w:rPr>
        <w:br/>
        <w:t>&lt;meta http-equiv="Content-Type" content="text/html; charset=big5"&gt;</w:t>
      </w:r>
      <w:r>
        <w:rPr>
          <w:rFonts w:hint="eastAsia"/>
        </w:rPr>
        <w:br/>
        <w:t>&lt;/head&gt;</w:t>
      </w:r>
    </w:p>
    <w:p w:rsidR="00FB3755" w:rsidRDefault="00FB3755" w:rsidP="00CB4BC2">
      <w:r>
        <w:rPr>
          <w:rFonts w:hAnsi="Symbol"/>
        </w:rPr>
        <w:t></w:t>
      </w:r>
      <w:r>
        <w:rPr>
          <w:rFonts w:hint="eastAsia"/>
          <w:color w:val="CC3300"/>
        </w:rPr>
        <w:t>http-equiv="Content-Type"</w:t>
      </w:r>
      <w:r>
        <w:rPr>
          <w:rFonts w:hint="eastAsia"/>
        </w:rPr>
        <w:br/>
      </w:r>
      <w:r>
        <w:rPr>
          <w:rFonts w:hint="eastAsia"/>
        </w:rPr>
        <w:t>係指網頁檔案之系統變數為文件內容格式</w:t>
      </w:r>
      <w:r w:rsidR="00556D26">
        <w:rPr>
          <w:rFonts w:hint="eastAsia"/>
        </w:rPr>
        <w:t>(</w:t>
      </w:r>
      <w:r>
        <w:rPr>
          <w:rFonts w:hint="eastAsia"/>
        </w:rPr>
        <w:t>content-type)</w:t>
      </w:r>
      <w:r>
        <w:rPr>
          <w:rFonts w:hint="eastAsia"/>
        </w:rPr>
        <w:t>。</w:t>
      </w:r>
    </w:p>
    <w:p w:rsidR="00FB3755" w:rsidRDefault="00FB3755" w:rsidP="00CB4BC2">
      <w:r>
        <w:rPr>
          <w:rFonts w:hAnsi="Symbol"/>
        </w:rPr>
        <w:t></w:t>
      </w:r>
      <w:r>
        <w:rPr>
          <w:rFonts w:hint="eastAsia"/>
          <w:color w:val="CC3300"/>
        </w:rPr>
        <w:t>content="text/html; charset=big5"</w:t>
      </w:r>
      <w:r>
        <w:rPr>
          <w:rFonts w:hint="eastAsia"/>
        </w:rPr>
        <w:br/>
      </w:r>
      <w:r>
        <w:rPr>
          <w:rFonts w:hint="eastAsia"/>
        </w:rPr>
        <w:t>係指文件內容為純文字或超文字</w:t>
      </w:r>
      <w:r w:rsidR="00556D26">
        <w:rPr>
          <w:rFonts w:hint="eastAsia"/>
        </w:rPr>
        <w:t>(</w:t>
      </w:r>
      <w:r>
        <w:rPr>
          <w:rFonts w:hint="eastAsia"/>
        </w:rPr>
        <w:t>text/html)</w:t>
      </w:r>
      <w:r w:rsidR="001E23C2" w:rsidRPr="001E23C2">
        <w:rPr>
          <w:rFonts w:hint="eastAsia"/>
          <w:b/>
        </w:rPr>
        <w:t>，</w:t>
      </w:r>
      <w:r>
        <w:rPr>
          <w:rFonts w:hint="eastAsia"/>
        </w:rPr>
        <w:t>而字元組編碼設定</w:t>
      </w:r>
      <w:r w:rsidR="00556D26">
        <w:rPr>
          <w:rFonts w:hint="eastAsia"/>
        </w:rPr>
        <w:t>(</w:t>
      </w:r>
      <w:r>
        <w:rPr>
          <w:rFonts w:hint="eastAsia"/>
        </w:rPr>
        <w:t>charset</w:t>
      </w:r>
      <w:r w:rsidR="001E23C2">
        <w:rPr>
          <w:rFonts w:hint="eastAsia"/>
        </w:rPr>
        <w:t>)</w:t>
      </w:r>
      <w:r>
        <w:rPr>
          <w:rFonts w:hint="eastAsia"/>
        </w:rPr>
        <w:t>為中文繁體</w:t>
      </w:r>
      <w:r>
        <w:rPr>
          <w:rFonts w:hint="eastAsia"/>
        </w:rPr>
        <w:t>big-5</w:t>
      </w:r>
      <w:r>
        <w:rPr>
          <w:rFonts w:hint="eastAsia"/>
        </w:rPr>
        <w:t>碼，兩個設定以分號隔開。</w:t>
      </w:r>
    </w:p>
    <w:p w:rsidR="00FB3755" w:rsidRDefault="00FB3755" w:rsidP="00CB4BC2">
      <w:r>
        <w:rPr>
          <w:rFonts w:hAnsi="Symbol"/>
        </w:rPr>
        <w:t></w:t>
      </w:r>
      <w:r>
        <w:rPr>
          <w:rFonts w:hint="eastAsia"/>
        </w:rPr>
        <w:t>網頁的文字設定顯示，與瀏覽者的電腦文字格式有關，故儘量減少使用罕見字型。</w:t>
      </w:r>
    </w:p>
    <w:p w:rsidR="00FB3755" w:rsidRPr="003A6406" w:rsidRDefault="00FB3755" w:rsidP="003A6406">
      <w:pPr>
        <w:pStyle w:val="3"/>
        <w:spacing w:before="400" w:after="100"/>
      </w:pPr>
      <w:r w:rsidRPr="003A6406">
        <w:rPr>
          <w:rFonts w:hint="eastAsia"/>
        </w:rPr>
        <w:t>特殊字元</w:t>
      </w:r>
    </w:p>
    <w:tbl>
      <w:tblPr>
        <w:tblW w:w="9639" w:type="dxa"/>
        <w:jc w:val="center"/>
        <w:tblCellSpacing w:w="0" w:type="dxa"/>
        <w:tblBorders>
          <w:top w:val="outset" w:sz="6" w:space="0" w:color="006633"/>
          <w:left w:val="outset" w:sz="6" w:space="0" w:color="006633"/>
          <w:bottom w:val="outset" w:sz="6" w:space="0" w:color="006633"/>
          <w:right w:val="outset" w:sz="6" w:space="0" w:color="006633"/>
        </w:tblBorders>
        <w:tblCellMar>
          <w:top w:w="15" w:type="dxa"/>
          <w:left w:w="0" w:type="dxa"/>
          <w:bottom w:w="15" w:type="dxa"/>
          <w:right w:w="0" w:type="dxa"/>
        </w:tblCellMar>
        <w:tblLook w:val="04A0" w:firstRow="1" w:lastRow="0" w:firstColumn="1" w:lastColumn="0" w:noHBand="0" w:noVBand="1"/>
      </w:tblPr>
      <w:tblGrid>
        <w:gridCol w:w="3404"/>
        <w:gridCol w:w="1701"/>
        <w:gridCol w:w="4534"/>
      </w:tblGrid>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名詞</w:t>
            </w:r>
          </w:p>
        </w:tc>
        <w:tc>
          <w:tcPr>
            <w:tcW w:w="882"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393F9F">
            <w:pPr>
              <w:jc w:val="center"/>
            </w:pPr>
            <w:r>
              <w:rPr>
                <w:rFonts w:hint="eastAsia"/>
              </w:rPr>
              <w:t>符號</w:t>
            </w:r>
          </w:p>
        </w:tc>
        <w:tc>
          <w:tcPr>
            <w:tcW w:w="2352"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HTML</w:t>
            </w:r>
            <w:r>
              <w:rPr>
                <w:rFonts w:hint="eastAsia"/>
              </w:rPr>
              <w:t>語法</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空白</w:t>
            </w:r>
            <w:r w:rsidR="00556D26">
              <w:rPr>
                <w:rFonts w:hint="eastAsia"/>
              </w:rPr>
              <w:t>(</w:t>
            </w:r>
            <w:r>
              <w:rPr>
                <w:rFonts w:hint="eastAsia"/>
              </w:rPr>
              <w:t>space)</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&amp;nbsp;</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小於</w:t>
            </w:r>
            <w:r w:rsidR="00556D26">
              <w:rPr>
                <w:rFonts w:hint="eastAsia"/>
              </w:rPr>
              <w:t>(</w:t>
            </w:r>
            <w:r>
              <w:rPr>
                <w:rFonts w:hint="eastAsia"/>
              </w:rPr>
              <w:t>lesser)</w:t>
            </w:r>
          </w:p>
        </w:tc>
        <w:tc>
          <w:tcPr>
            <w:tcW w:w="88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393F9F">
            <w:pPr>
              <w:jc w:val="center"/>
            </w:pPr>
            <w:r>
              <w:rPr>
                <w:rFonts w:hint="eastAsia"/>
              </w:rPr>
              <w:t>&lt;</w:t>
            </w:r>
          </w:p>
        </w:tc>
        <w:tc>
          <w:tcPr>
            <w:tcW w:w="235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&amp;lt;</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大於</w:t>
            </w:r>
            <w:r w:rsidR="00556D26">
              <w:rPr>
                <w:rFonts w:hint="eastAsia"/>
              </w:rPr>
              <w:t>(</w:t>
            </w:r>
            <w:r>
              <w:rPr>
                <w:rFonts w:hint="eastAsia"/>
              </w:rPr>
              <w:t>greater)</w:t>
            </w:r>
          </w:p>
        </w:tc>
        <w:tc>
          <w:tcPr>
            <w:tcW w:w="88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393F9F">
            <w:pPr>
              <w:jc w:val="center"/>
            </w:pPr>
            <w:r>
              <w:rPr>
                <w:rFonts w:hint="eastAsia"/>
              </w:rPr>
              <w:t>&gt;</w:t>
            </w:r>
          </w:p>
        </w:tc>
        <w:tc>
          <w:tcPr>
            <w:tcW w:w="235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&amp;gt;</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雙引號</w:t>
            </w:r>
            <w:r w:rsidR="00556D26">
              <w:rPr>
                <w:rFonts w:hint="eastAsia"/>
              </w:rPr>
              <w:t>(</w:t>
            </w:r>
            <w:r>
              <w:rPr>
                <w:rFonts w:hint="eastAsia"/>
              </w:rPr>
              <w:t>quotation mark)</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&amp;quot;</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quotation mark</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&amp;#39;</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amphersand</w:t>
            </w:r>
          </w:p>
        </w:tc>
        <w:tc>
          <w:tcPr>
            <w:tcW w:w="88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393F9F">
            <w:pPr>
              <w:jc w:val="center"/>
            </w:pPr>
            <w:r>
              <w:rPr>
                <w:rFonts w:hint="eastAsia"/>
              </w:rPr>
              <w:t>&amp;</w:t>
            </w:r>
          </w:p>
        </w:tc>
        <w:tc>
          <w:tcPr>
            <w:tcW w:w="235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&amp;amp;</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copyright sign</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&amp;copy;</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registered sign</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&amp;reg;</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section mark</w:t>
            </w:r>
          </w:p>
        </w:tc>
        <w:tc>
          <w:tcPr>
            <w:tcW w:w="88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&amp;sect;</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check mark</w:t>
            </w:r>
          </w:p>
        </w:tc>
        <w:tc>
          <w:tcPr>
            <w:tcW w:w="88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393F9F">
            <w:pPr>
              <w:jc w:val="center"/>
            </w:pPr>
            <w:r>
              <w:t></w:t>
            </w:r>
          </w:p>
        </w:tc>
        <w:tc>
          <w:tcPr>
            <w:tcW w:w="235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&lt;font face=symbol&gt;&amp;Ouml;&lt;/font&gt;</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plus-minus</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&amp;plusmn;</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multiply</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&amp;times;</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divide</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&amp;devide;</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power of 2</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²</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&amp;sup2;</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3/4</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rPr>
                <w:rFonts w:hint="eastAsia"/>
              </w:rPr>
              <w:t>¾</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&amp;frac34;</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degree</w:t>
            </w:r>
          </w:p>
        </w:tc>
        <w:tc>
          <w:tcPr>
            <w:tcW w:w="88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393F9F">
            <w:pPr>
              <w:jc w:val="center"/>
            </w:pPr>
            <w:r>
              <w:rPr>
                <w:rFonts w:hint="eastAsia"/>
              </w:rPr>
              <w:t>°</w:t>
            </w:r>
          </w:p>
        </w:tc>
        <w:tc>
          <w:tcPr>
            <w:tcW w:w="235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&amp;deg;</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右箭頭</w:t>
            </w:r>
            <w:r w:rsidR="00556D26">
              <w:rPr>
                <w:rFonts w:hint="eastAsia"/>
              </w:rPr>
              <w:t>(</w:t>
            </w:r>
            <w:r>
              <w:rPr>
                <w:rFonts w:hint="eastAsia"/>
              </w:rPr>
              <w:t>right arrow)</w:t>
            </w:r>
          </w:p>
        </w:tc>
        <w:tc>
          <w:tcPr>
            <w:tcW w:w="88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393F9F">
            <w:pPr>
              <w:jc w:val="center"/>
            </w:pPr>
            <w:r>
              <w:t></w:t>
            </w:r>
          </w:p>
        </w:tc>
        <w:tc>
          <w:tcPr>
            <w:tcW w:w="235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rPr>
                <w:rFonts w:hint="eastAsia"/>
              </w:rPr>
              <w:t>&lt;font face=symbol&gt;&amp;THORN;&lt;/font&gt;</w:t>
            </w:r>
          </w:p>
        </w:tc>
      </w:tr>
      <w:tr w:rsidR="00FB3755" w:rsidTr="00842985">
        <w:trPr>
          <w:tblCellSpacing w:w="0" w:type="dxa"/>
          <w:jc w:val="center"/>
        </w:trPr>
        <w:tc>
          <w:tcPr>
            <w:tcW w:w="1765"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 xml:space="preserve">　</w:t>
            </w:r>
          </w:p>
        </w:tc>
        <w:tc>
          <w:tcPr>
            <w:tcW w:w="88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393F9F">
            <w:pPr>
              <w:jc w:val="center"/>
            </w:pPr>
            <w:r>
              <w:t></w:t>
            </w:r>
          </w:p>
        </w:tc>
        <w:tc>
          <w:tcPr>
            <w:tcW w:w="2352" w:type="pct"/>
            <w:tcBorders>
              <w:top w:val="outset" w:sz="6" w:space="0" w:color="006633"/>
              <w:left w:val="outset" w:sz="6" w:space="0" w:color="006633"/>
              <w:bottom w:val="outset" w:sz="6" w:space="0" w:color="006633"/>
              <w:right w:val="outset" w:sz="6" w:space="0" w:color="006633"/>
            </w:tcBorders>
            <w:shd w:val="clear" w:color="auto" w:fill="EEEEEE"/>
            <w:vAlign w:val="center"/>
            <w:hideMark/>
          </w:tcPr>
          <w:p w:rsidR="00FB3755" w:rsidRDefault="00FB3755" w:rsidP="00CB4BC2">
            <w:r>
              <w:rPr>
                <w:rFonts w:hint="eastAsia"/>
              </w:rPr>
              <w:t>&lt;font face=symbol&gt;&amp;reg;&lt;/font&gt;</w:t>
            </w:r>
          </w:p>
        </w:tc>
      </w:tr>
    </w:tbl>
    <w:p w:rsidR="00FB3755" w:rsidRPr="00FB3755" w:rsidRDefault="00FB3755" w:rsidP="003A6406">
      <w:pPr>
        <w:pStyle w:val="2"/>
        <w:spacing w:before="400" w:after="100"/>
        <w:rPr>
          <w:sz w:val="36"/>
          <w:szCs w:val="36"/>
        </w:rPr>
      </w:pPr>
      <w:bookmarkStart w:id="7" w:name="top"/>
      <w:r w:rsidRPr="00FB3755">
        <w:rPr>
          <w:rFonts w:hint="eastAsia"/>
        </w:rPr>
        <w:lastRenderedPageBreak/>
        <w:t>清單設計</w:t>
      </w:r>
      <w:bookmarkEnd w:id="7"/>
    </w:p>
    <w:p w:rsidR="00FB3755" w:rsidRPr="003A6406" w:rsidRDefault="00FB3755" w:rsidP="003A6406">
      <w:pPr>
        <w:pStyle w:val="3"/>
        <w:spacing w:before="400" w:after="100"/>
      </w:pPr>
      <w:r w:rsidRPr="003A6406">
        <w:rPr>
          <w:rFonts w:hint="eastAsia"/>
        </w:rPr>
        <w:t>項目清單</w:t>
      </w:r>
    </w:p>
    <w:p w:rsidR="00FB3755" w:rsidRDefault="00FB3755" w:rsidP="00CB4BC2">
      <w:r>
        <w:rPr>
          <w:rFonts w:hAnsi="Symbol"/>
        </w:rPr>
        <w:t></w:t>
      </w:r>
      <w:r>
        <w:rPr>
          <w:rFonts w:hint="eastAsia"/>
        </w:rPr>
        <w:t>項目清單可以用</w:t>
      </w:r>
      <w:r>
        <w:rPr>
          <w:rFonts w:hint="eastAsia"/>
          <w:color w:val="CC3300"/>
        </w:rPr>
        <w:t>&lt;dir&gt; &lt;/dir&gt;</w:t>
      </w:r>
      <w:r>
        <w:rPr>
          <w:rFonts w:hint="eastAsia"/>
        </w:rPr>
        <w:t>或</w:t>
      </w:r>
      <w:r>
        <w:rPr>
          <w:rFonts w:hint="eastAsia"/>
          <w:color w:val="CC3300"/>
        </w:rPr>
        <w:t>&lt;ul&gt; &lt;/ul&gt;</w:t>
      </w:r>
      <w:r>
        <w:rPr>
          <w:rFonts w:hint="eastAsia"/>
        </w:rPr>
        <w:t>來標記</w:t>
      </w:r>
      <w:r w:rsidR="001E23C2" w:rsidRPr="001E23C2">
        <w:rPr>
          <w:rFonts w:hint="eastAsia"/>
          <w:b/>
        </w:rPr>
        <w:t>，</w:t>
      </w:r>
      <w:r>
        <w:rPr>
          <w:rFonts w:hint="eastAsia"/>
        </w:rPr>
        <w:t>ul=unordered list</w:t>
      </w:r>
      <w:r>
        <w:rPr>
          <w:rFonts w:hint="eastAsia"/>
        </w:rPr>
        <w:t>。</w:t>
      </w:r>
    </w:p>
    <w:p w:rsidR="00FB3755" w:rsidRDefault="00FB3755" w:rsidP="00CB4BC2">
      <w:r>
        <w:rPr>
          <w:rFonts w:hAnsi="Symbol"/>
        </w:rPr>
        <w:t></w:t>
      </w:r>
      <w:r>
        <w:rPr>
          <w:rFonts w:hint="eastAsia"/>
        </w:rPr>
        <w:t>每個項目用</w:t>
      </w:r>
      <w:r>
        <w:rPr>
          <w:rFonts w:hint="eastAsia"/>
          <w:color w:val="CC3300"/>
        </w:rPr>
        <w:t>&lt;li&gt;</w:t>
      </w:r>
      <w:r>
        <w:rPr>
          <w:rFonts w:hint="eastAsia"/>
        </w:rPr>
        <w:t>來條列出</w:t>
      </w:r>
      <w:r w:rsidR="001E23C2" w:rsidRPr="001E23C2">
        <w:rPr>
          <w:rFonts w:hint="eastAsia"/>
          <w:b/>
        </w:rPr>
        <w:t>，</w:t>
      </w:r>
      <w:r>
        <w:rPr>
          <w:rFonts w:hint="eastAsia"/>
        </w:rPr>
        <w:t>而</w:t>
      </w:r>
      <w:r>
        <w:rPr>
          <w:rFonts w:hint="eastAsia"/>
          <w:color w:val="CC3300"/>
        </w:rPr>
        <w:t>&lt;/li&gt;</w:t>
      </w:r>
      <w:r>
        <w:rPr>
          <w:rFonts w:hint="eastAsia"/>
        </w:rPr>
        <w:t>是可有可無。</w:t>
      </w:r>
    </w:p>
    <w:tbl>
      <w:tblPr>
        <w:tblW w:w="10207"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15" w:type="dxa"/>
          <w:bottom w:w="15" w:type="dxa"/>
          <w:right w:w="15" w:type="dxa"/>
        </w:tblCellMar>
        <w:tblLook w:val="04A0" w:firstRow="1" w:lastRow="0" w:firstColumn="1" w:lastColumn="0" w:noHBand="0" w:noVBand="1"/>
      </w:tblPr>
      <w:tblGrid>
        <w:gridCol w:w="3403"/>
        <w:gridCol w:w="5104"/>
        <w:gridCol w:w="1700"/>
      </w:tblGrid>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494"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824"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項目清單，即</w:t>
            </w:r>
          </w:p>
          <w:p w:rsidR="00FB3755" w:rsidRDefault="00FB3755" w:rsidP="00CB4BC2">
            <w:r>
              <w:rPr>
                <w:rFonts w:hAnsi="Symbol"/>
              </w:rPr>
              <w:t></w:t>
            </w:r>
            <w:r>
              <w:rPr>
                <w:rFonts w:hint="eastAsia"/>
              </w:rPr>
              <w:t>XXXXXX</w:t>
            </w:r>
          </w:p>
          <w:p w:rsidR="00FB3755" w:rsidRDefault="00FB3755" w:rsidP="00CB4BC2">
            <w:r>
              <w:rPr>
                <w:rFonts w:hAnsi="Symbol"/>
              </w:rPr>
              <w:t></w:t>
            </w:r>
            <w:r>
              <w:rPr>
                <w:rFonts w:hint="eastAsia"/>
              </w:rPr>
              <w:t>XXXXXX</w:t>
            </w:r>
          </w:p>
          <w:p w:rsidR="00FB3755" w:rsidRDefault="00FB3755" w:rsidP="00CB4BC2">
            <w:r>
              <w:rPr>
                <w:rFonts w:hAnsi="Symbol"/>
              </w:rPr>
              <w:t></w:t>
            </w:r>
            <w:r>
              <w:rPr>
                <w:rFonts w:hint="eastAsia"/>
              </w:rPr>
              <w:t>XXXXXX</w:t>
            </w:r>
          </w:p>
        </w:tc>
        <w:tc>
          <w:tcPr>
            <w:tcW w:w="249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&lt;dir&gt;</w:t>
            </w:r>
            <w:r>
              <w:rPr>
                <w:rFonts w:hint="eastAsia"/>
              </w:rPr>
              <w:br/>
            </w:r>
            <w:r w:rsidRPr="00556D26">
              <w:rPr>
                <w:rFonts w:hint="eastAsia"/>
                <w:b/>
              </w:rPr>
              <w:t xml:space="preserve">      </w:t>
            </w:r>
            <w:r>
              <w:rPr>
                <w:rFonts w:hint="eastAsia"/>
              </w:rPr>
              <w:t>&lt;li&gt;</w:t>
            </w:r>
            <w:r>
              <w:rPr>
                <w:rFonts w:hint="eastAsia"/>
              </w:rPr>
              <w:t>第一項</w:t>
            </w:r>
            <w:r>
              <w:rPr>
                <w:rFonts w:hint="eastAsia"/>
              </w:rPr>
              <w:br/>
            </w:r>
            <w:r w:rsidRPr="00556D26">
              <w:rPr>
                <w:rFonts w:hint="eastAsia"/>
                <w:b/>
              </w:rPr>
              <w:t xml:space="preserve">      </w:t>
            </w:r>
            <w:r>
              <w:rPr>
                <w:rFonts w:hint="eastAsia"/>
              </w:rPr>
              <w:t>&lt;li&gt;</w:t>
            </w:r>
            <w:r>
              <w:rPr>
                <w:rFonts w:hint="eastAsia"/>
              </w:rPr>
              <w:t>第二項</w:t>
            </w:r>
            <w:r>
              <w:rPr>
                <w:rFonts w:hint="eastAsia"/>
              </w:rPr>
              <w:br/>
            </w:r>
            <w:r w:rsidRPr="00556D26">
              <w:rPr>
                <w:rFonts w:hint="eastAsia"/>
                <w:b/>
              </w:rPr>
              <w:t xml:space="preserve">      </w:t>
            </w:r>
            <w:r>
              <w:rPr>
                <w:rFonts w:hint="eastAsia"/>
              </w:rPr>
              <w:t>&lt;li&gt;</w:t>
            </w:r>
            <w:r>
              <w:rPr>
                <w:rFonts w:hint="eastAsia"/>
              </w:rPr>
              <w:t>第三項</w:t>
            </w:r>
            <w:r>
              <w:rPr>
                <w:rFonts w:hint="eastAsia"/>
              </w:rPr>
              <w:br/>
              <w:t>&lt;/dir&gt;</w:t>
            </w:r>
          </w:p>
        </w:tc>
        <w:tc>
          <w:tcPr>
            <w:tcW w:w="824" w:type="pct"/>
            <w:vMerge w:val="restar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62" w:tgtFrame="_blank" w:history="1">
              <w:r w:rsidR="00FB3755">
                <w:rPr>
                  <w:rStyle w:val="ad"/>
                  <w:rFonts w:hint="eastAsia"/>
                </w:rPr>
                <w:t>含次項目的清單</w:t>
              </w:r>
            </w:hyperlink>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次項目的作法，其各層次的預設值依序為黑點、圈圈、及方點。</w:t>
            </w:r>
          </w:p>
        </w:tc>
        <w:tc>
          <w:tcPr>
            <w:tcW w:w="2494"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&lt;dir&gt;</w:t>
            </w:r>
            <w:r>
              <w:rPr>
                <w:rFonts w:hint="eastAsia"/>
              </w:rPr>
              <w:br/>
            </w:r>
            <w:r w:rsidRPr="00556D26">
              <w:rPr>
                <w:rFonts w:hint="eastAsia"/>
                <w:b/>
              </w:rPr>
              <w:t xml:space="preserve">        </w:t>
            </w:r>
            <w:r>
              <w:rPr>
                <w:rFonts w:hint="eastAsia"/>
              </w:rPr>
              <w:t xml:space="preserve">&lt;li&gt; </w:t>
            </w:r>
            <w:r>
              <w:rPr>
                <w:rFonts w:hint="eastAsia"/>
              </w:rPr>
              <w:t>項目一</w:t>
            </w:r>
            <w:r>
              <w:rPr>
                <w:rFonts w:hint="eastAsia"/>
              </w:rPr>
              <w:br/>
            </w:r>
            <w:r w:rsidRPr="00556D26">
              <w:rPr>
                <w:rFonts w:hint="eastAsia"/>
                <w:b/>
              </w:rPr>
              <w:t xml:space="preserve">        </w:t>
            </w:r>
            <w:r>
              <w:rPr>
                <w:rFonts w:hint="eastAsia"/>
              </w:rPr>
              <w:t>&lt;dir&gt;</w:t>
            </w:r>
            <w:r>
              <w:rPr>
                <w:rFonts w:hint="eastAsia"/>
              </w:rPr>
              <w:br/>
            </w:r>
            <w:r w:rsidRPr="00556D26">
              <w:rPr>
                <w:rFonts w:hint="eastAsia"/>
                <w:b/>
              </w:rPr>
              <w:t xml:space="preserve">                </w:t>
            </w:r>
            <w:r>
              <w:rPr>
                <w:rFonts w:hint="eastAsia"/>
              </w:rPr>
              <w:t xml:space="preserve">&lt;li&gt; </w:t>
            </w:r>
            <w:r>
              <w:rPr>
                <w:rFonts w:hint="eastAsia"/>
              </w:rPr>
              <w:t>次項目一</w:t>
            </w:r>
            <w:r>
              <w:rPr>
                <w:rFonts w:hint="eastAsia"/>
              </w:rPr>
              <w:br/>
            </w:r>
            <w:r w:rsidRPr="00556D26">
              <w:rPr>
                <w:rFonts w:hint="eastAsia"/>
                <w:b/>
              </w:rPr>
              <w:t xml:space="preserve">                </w:t>
            </w:r>
            <w:r>
              <w:rPr>
                <w:rFonts w:hint="eastAsia"/>
              </w:rPr>
              <w:t xml:space="preserve">&lt;li&gt; </w:t>
            </w:r>
            <w:r>
              <w:rPr>
                <w:rFonts w:hint="eastAsia"/>
              </w:rPr>
              <w:t>次項目二</w:t>
            </w:r>
            <w:r>
              <w:rPr>
                <w:rFonts w:hint="eastAsia"/>
              </w:rPr>
              <w:br/>
            </w:r>
            <w:r w:rsidRPr="00556D26">
              <w:rPr>
                <w:rFonts w:hint="eastAsia"/>
                <w:b/>
              </w:rPr>
              <w:t xml:space="preserve">        </w:t>
            </w:r>
            <w:r>
              <w:rPr>
                <w:rFonts w:hint="eastAsia"/>
              </w:rPr>
              <w:t>&lt;/dir&gt;</w:t>
            </w:r>
            <w:r>
              <w:rPr>
                <w:rFonts w:hint="eastAsia"/>
              </w:rPr>
              <w:br/>
            </w:r>
            <w:r w:rsidRPr="00556D26">
              <w:rPr>
                <w:rFonts w:hint="eastAsia"/>
                <w:b/>
              </w:rPr>
              <w:t xml:space="preserve">        </w:t>
            </w:r>
            <w:r>
              <w:rPr>
                <w:rFonts w:hint="eastAsia"/>
              </w:rPr>
              <w:t xml:space="preserve">&lt;li&gt; </w:t>
            </w:r>
            <w:r>
              <w:rPr>
                <w:rFonts w:hint="eastAsia"/>
              </w:rPr>
              <w:t>項目二</w:t>
            </w:r>
            <w:r>
              <w:rPr>
                <w:rFonts w:hint="eastAsia"/>
              </w:rPr>
              <w:br/>
              <w:t>&lt;/dir&gt;</w:t>
            </w:r>
          </w:p>
        </w:tc>
        <w:tc>
          <w:tcPr>
            <w:tcW w:w="824" w:type="pct"/>
            <w:vMerge/>
            <w:tcBorders>
              <w:top w:val="outset" w:sz="6" w:space="0" w:color="003300"/>
              <w:left w:val="outset" w:sz="6" w:space="0" w:color="003300"/>
              <w:bottom w:val="outset" w:sz="6" w:space="0" w:color="003300"/>
              <w:right w:val="outset" w:sz="6" w:space="0" w:color="003300"/>
            </w:tcBorders>
            <w:shd w:val="clear" w:color="auto" w:fill="EEEEEE"/>
            <w:vAlign w:val="center"/>
            <w:hideMark/>
          </w:tcPr>
          <w:p w:rsidR="00FB3755" w:rsidRDefault="00FB3755">
            <w:pPr>
              <w:ind w:firstLine="240"/>
              <w:rPr>
                <w:rFonts w:ascii="新細明體" w:hAnsi="新細明體" w:cs="新細明體"/>
              </w:rPr>
            </w:pPr>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項目清單的另一種作法，可設定清單項目符號形狀，預設值為圓點</w:t>
            </w:r>
            <w:r w:rsidR="001E23C2" w:rsidRPr="001E23C2">
              <w:rPr>
                <w:rFonts w:hint="eastAsia"/>
                <w:b/>
              </w:rPr>
              <w:t>。</w:t>
            </w:r>
            <w:r>
              <w:rPr>
                <w:rFonts w:hint="eastAsia"/>
                <w:color w:val="CC3300"/>
              </w:rPr>
              <w:t>&lt;dir&gt;</w:t>
            </w:r>
            <w:r>
              <w:rPr>
                <w:rFonts w:hint="eastAsia"/>
              </w:rPr>
              <w:t>則無此功能。</w:t>
            </w:r>
          </w:p>
        </w:tc>
        <w:tc>
          <w:tcPr>
            <w:tcW w:w="249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&lt;ul type=dot&gt;</w:t>
            </w:r>
            <w:r>
              <w:rPr>
                <w:rFonts w:hint="eastAsia"/>
              </w:rPr>
              <w:t>符號為圓點</w:t>
            </w:r>
            <w:r>
              <w:rPr>
                <w:rFonts w:hint="eastAsia"/>
              </w:rPr>
              <w:t>&lt;/ul&gt;</w:t>
            </w:r>
            <w:r>
              <w:rPr>
                <w:rFonts w:hint="eastAsia"/>
              </w:rPr>
              <w:br/>
              <w:t>&lt;ul type=circle&gt;</w:t>
            </w:r>
            <w:r>
              <w:rPr>
                <w:rFonts w:hint="eastAsia"/>
              </w:rPr>
              <w:t>符號為圈圈</w:t>
            </w:r>
            <w:r>
              <w:rPr>
                <w:rFonts w:hint="eastAsia"/>
              </w:rPr>
              <w:t>&lt;/ul&gt;</w:t>
            </w:r>
            <w:r>
              <w:rPr>
                <w:rFonts w:hint="eastAsia"/>
              </w:rPr>
              <w:br/>
              <w:t>&lt;ul type=square&gt;</w:t>
            </w:r>
            <w:r>
              <w:rPr>
                <w:rFonts w:hint="eastAsia"/>
              </w:rPr>
              <w:t>符號為方點</w:t>
            </w:r>
            <w:r>
              <w:rPr>
                <w:rFonts w:hint="eastAsia"/>
              </w:rPr>
              <w:t>&lt;/ul&gt;</w:t>
            </w:r>
          </w:p>
        </w:tc>
        <w:tc>
          <w:tcPr>
            <w:tcW w:w="824"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63" w:tgtFrame="_blank" w:history="1">
              <w:r w:rsidR="00FB3755">
                <w:rPr>
                  <w:rStyle w:val="ad"/>
                  <w:rFonts w:hint="eastAsia"/>
                </w:rPr>
                <w:t>變換項目符號形狀</w:t>
              </w:r>
            </w:hyperlink>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改變項目清單的行距</w:t>
            </w:r>
            <w:r w:rsidR="001E23C2" w:rsidRPr="001E23C2">
              <w:rPr>
                <w:rFonts w:hint="eastAsia"/>
                <w:b/>
              </w:rPr>
              <w:t>，</w:t>
            </w:r>
            <w:r>
              <w:rPr>
                <w:rFonts w:hint="eastAsia"/>
              </w:rPr>
              <w:t>預設行距為為</w:t>
            </w:r>
            <w:r>
              <w:rPr>
                <w:rFonts w:hint="eastAsia"/>
                <w:color w:val="CC3300"/>
              </w:rPr>
              <w:t>&lt;body&gt;</w:t>
            </w:r>
            <w:r>
              <w:rPr>
                <w:rFonts w:hint="eastAsia"/>
              </w:rPr>
              <w:t>內設定的行距。</w:t>
            </w:r>
          </w:p>
        </w:tc>
        <w:tc>
          <w:tcPr>
            <w:tcW w:w="2494"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&lt;dir style="line-height:150%"&gt;</w:t>
            </w:r>
            <w:r>
              <w:rPr>
                <w:rFonts w:hint="eastAsia"/>
              </w:rPr>
              <w:t>行距為</w:t>
            </w:r>
            <w:r>
              <w:rPr>
                <w:rFonts w:hint="eastAsia"/>
              </w:rPr>
              <w:t>1.5</w:t>
            </w:r>
            <w:r>
              <w:rPr>
                <w:rFonts w:hint="eastAsia"/>
              </w:rPr>
              <w:t>行</w:t>
            </w:r>
            <w:r>
              <w:rPr>
                <w:rFonts w:hint="eastAsia"/>
              </w:rPr>
              <w:t>&lt;/dir&gt;</w:t>
            </w:r>
            <w:r>
              <w:rPr>
                <w:rFonts w:hint="eastAsia"/>
              </w:rPr>
              <w:br/>
              <w:t>&lt;dir style="line-height:200%"&gt;</w:t>
            </w:r>
            <w:r>
              <w:rPr>
                <w:rFonts w:hint="eastAsia"/>
              </w:rPr>
              <w:t>行距為</w:t>
            </w:r>
            <w:r>
              <w:rPr>
                <w:rFonts w:hint="eastAsia"/>
              </w:rPr>
              <w:t>2</w:t>
            </w:r>
            <w:r>
              <w:rPr>
                <w:rFonts w:hint="eastAsia"/>
              </w:rPr>
              <w:t>行</w:t>
            </w:r>
            <w:r>
              <w:rPr>
                <w:rFonts w:hint="eastAsia"/>
              </w:rPr>
              <w:t>&lt;/dir&gt;</w:t>
            </w:r>
            <w:r>
              <w:rPr>
                <w:rFonts w:hint="eastAsia"/>
              </w:rPr>
              <w:br/>
              <w:t>&lt;dir style="line-height:250%"&gt;</w:t>
            </w:r>
            <w:r>
              <w:rPr>
                <w:rFonts w:hint="eastAsia"/>
              </w:rPr>
              <w:t>行距為</w:t>
            </w:r>
            <w:r>
              <w:rPr>
                <w:rFonts w:hint="eastAsia"/>
              </w:rPr>
              <w:t>2.5</w:t>
            </w:r>
            <w:r>
              <w:rPr>
                <w:rFonts w:hint="eastAsia"/>
              </w:rPr>
              <w:t>行</w:t>
            </w:r>
            <w:r>
              <w:rPr>
                <w:rFonts w:hint="eastAsia"/>
              </w:rPr>
              <w:t>&lt;/dir&gt;</w:t>
            </w:r>
            <w:r>
              <w:rPr>
                <w:rFonts w:hint="eastAsia"/>
              </w:rPr>
              <w:br/>
              <w:t>&lt;dir style="line-height:</w:t>
            </w:r>
            <w:r>
              <w:rPr>
                <w:rFonts w:hint="eastAsia"/>
              </w:rPr>
              <w:t>像素</w:t>
            </w:r>
            <w:r>
              <w:rPr>
                <w:rFonts w:hint="eastAsia"/>
              </w:rPr>
              <w:t>"&gt;</w:t>
            </w:r>
            <w:r>
              <w:rPr>
                <w:rFonts w:hint="eastAsia"/>
              </w:rPr>
              <w:t>行距為像素</w:t>
            </w:r>
            <w:r>
              <w:rPr>
                <w:rFonts w:hint="eastAsia"/>
              </w:rPr>
              <w:t>&lt;/dir&gt;</w:t>
            </w:r>
          </w:p>
        </w:tc>
        <w:tc>
          <w:tcPr>
            <w:tcW w:w="824" w:type="pct"/>
            <w:vMerge w:val="restart"/>
            <w:tcBorders>
              <w:top w:val="outset" w:sz="6" w:space="0" w:color="003300"/>
              <w:left w:val="outset" w:sz="6" w:space="0" w:color="003300"/>
              <w:bottom w:val="outset" w:sz="6" w:space="0" w:color="003300"/>
              <w:right w:val="outset" w:sz="6" w:space="0" w:color="003300"/>
            </w:tcBorders>
            <w:shd w:val="clear" w:color="auto" w:fill="FFFFFF"/>
            <w:hideMark/>
          </w:tcPr>
          <w:p w:rsidR="00FB3755" w:rsidRDefault="00314667" w:rsidP="00CB4BC2">
            <w:hyperlink r:id="rId64" w:tgtFrame="_blank" w:history="1">
              <w:r w:rsidR="00FB3755">
                <w:rPr>
                  <w:rStyle w:val="ad"/>
                  <w:rFonts w:hint="eastAsia"/>
                </w:rPr>
                <w:t>項目清單的樣式</w:t>
              </w:r>
            </w:hyperlink>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同時改變項目清單的文字及符號顏色</w:t>
            </w:r>
            <w:r w:rsidR="001E23C2" w:rsidRPr="001E23C2">
              <w:rPr>
                <w:rFonts w:hint="eastAsia"/>
                <w:b/>
              </w:rPr>
              <w:t>，</w:t>
            </w:r>
            <w:r>
              <w:rPr>
                <w:rFonts w:hint="eastAsia"/>
              </w:rPr>
              <w:t>預設值為</w:t>
            </w:r>
            <w:r>
              <w:rPr>
                <w:rFonts w:hint="eastAsia"/>
                <w:color w:val="CC3300"/>
              </w:rPr>
              <w:t>&lt;body&gt;</w:t>
            </w:r>
            <w:r>
              <w:rPr>
                <w:rFonts w:hint="eastAsia"/>
              </w:rPr>
              <w:t>內設定的顏色。</w:t>
            </w:r>
          </w:p>
        </w:tc>
        <w:tc>
          <w:tcPr>
            <w:tcW w:w="249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&lt;dir style="color:#FF0000"&gt;</w:t>
            </w:r>
            <w:r>
              <w:rPr>
                <w:rFonts w:hint="eastAsia"/>
                <w:color w:val="FF0000"/>
              </w:rPr>
              <w:t>紅色</w:t>
            </w:r>
            <w:r>
              <w:rPr>
                <w:rFonts w:hint="eastAsia"/>
              </w:rPr>
              <w:t>&lt;/dir&gt;</w:t>
            </w:r>
            <w:r>
              <w:rPr>
                <w:rFonts w:hint="eastAsia"/>
              </w:rPr>
              <w:br/>
              <w:t>&lt;dir style="color:#00FF00"&gt;</w:t>
            </w:r>
            <w:r>
              <w:rPr>
                <w:rFonts w:hint="eastAsia"/>
                <w:color w:val="00FF00"/>
              </w:rPr>
              <w:t>綠色</w:t>
            </w:r>
            <w:r>
              <w:rPr>
                <w:rFonts w:hint="eastAsia"/>
              </w:rPr>
              <w:t>&lt;/dir&gt;</w:t>
            </w:r>
            <w:r>
              <w:rPr>
                <w:rFonts w:hint="eastAsia"/>
              </w:rPr>
              <w:br/>
              <w:t>&lt;dir style="color:#0000FF"&gt;</w:t>
            </w:r>
            <w:r>
              <w:rPr>
                <w:rFonts w:hint="eastAsia"/>
                <w:color w:val="0000FF"/>
              </w:rPr>
              <w:t>藍色</w:t>
            </w:r>
            <w:r>
              <w:rPr>
                <w:rFonts w:hint="eastAsia"/>
              </w:rPr>
              <w:t>&lt;/dir&gt;</w:t>
            </w:r>
          </w:p>
        </w:tc>
        <w:tc>
          <w:tcPr>
            <w:tcW w:w="824" w:type="pct"/>
            <w:vMerge/>
            <w:tcBorders>
              <w:top w:val="outset" w:sz="6" w:space="0" w:color="003300"/>
              <w:left w:val="outset" w:sz="6" w:space="0" w:color="003300"/>
              <w:bottom w:val="outset" w:sz="6" w:space="0" w:color="003300"/>
              <w:right w:val="outset" w:sz="6" w:space="0" w:color="003300"/>
            </w:tcBorders>
            <w:vAlign w:val="center"/>
            <w:hideMark/>
          </w:tcPr>
          <w:p w:rsidR="00FB3755" w:rsidRDefault="00FB3755">
            <w:pPr>
              <w:ind w:firstLine="240"/>
              <w:rPr>
                <w:rFonts w:ascii="新細明體" w:hAnsi="新細明體" w:cs="新細明體"/>
              </w:rPr>
            </w:pPr>
          </w:p>
        </w:tc>
      </w:tr>
    </w:tbl>
    <w:p w:rsidR="00FB3755" w:rsidRPr="003A6406" w:rsidRDefault="00FB3755" w:rsidP="003A6406">
      <w:pPr>
        <w:pStyle w:val="3"/>
        <w:spacing w:before="400" w:after="100"/>
      </w:pPr>
      <w:r w:rsidRPr="003A6406">
        <w:rPr>
          <w:rFonts w:hint="eastAsia"/>
        </w:rPr>
        <w:t>標號清單</w:t>
      </w:r>
    </w:p>
    <w:p w:rsidR="00FB3755" w:rsidRDefault="00FB3755" w:rsidP="00CB4BC2">
      <w:r>
        <w:rPr>
          <w:rFonts w:hAnsi="Symbol"/>
        </w:rPr>
        <w:t></w:t>
      </w:r>
      <w:r>
        <w:rPr>
          <w:rFonts w:hint="eastAsia"/>
        </w:rPr>
        <w:t>標號清單使用</w:t>
      </w:r>
      <w:r>
        <w:rPr>
          <w:rFonts w:hint="eastAsia"/>
          <w:color w:val="CC3300"/>
        </w:rPr>
        <w:t>&lt;ol&gt;&lt;/ol&gt;</w:t>
      </w:r>
      <w:r>
        <w:rPr>
          <w:rFonts w:hint="eastAsia"/>
        </w:rPr>
        <w:t>來標記</w:t>
      </w:r>
      <w:r w:rsidR="001E23C2" w:rsidRPr="001E23C2">
        <w:rPr>
          <w:rFonts w:hint="eastAsia"/>
          <w:b/>
        </w:rPr>
        <w:t>，</w:t>
      </w:r>
      <w:r>
        <w:rPr>
          <w:rFonts w:hint="eastAsia"/>
        </w:rPr>
        <w:t>ol=ordered list</w:t>
      </w:r>
      <w:r>
        <w:rPr>
          <w:rFonts w:hint="eastAsia"/>
        </w:rPr>
        <w:t>。</w:t>
      </w:r>
    </w:p>
    <w:p w:rsidR="00FB3755" w:rsidRDefault="00FB3755" w:rsidP="00CB4BC2">
      <w:r>
        <w:rPr>
          <w:rFonts w:hAnsi="Symbol"/>
        </w:rPr>
        <w:t></w:t>
      </w:r>
      <w:r>
        <w:rPr>
          <w:rFonts w:hint="eastAsia"/>
        </w:rPr>
        <w:t>每個項目用</w:t>
      </w:r>
      <w:r>
        <w:rPr>
          <w:rFonts w:hint="eastAsia"/>
          <w:color w:val="CC3300"/>
        </w:rPr>
        <w:t>&lt;li&gt;</w:t>
      </w:r>
      <w:r>
        <w:rPr>
          <w:rFonts w:hint="eastAsia"/>
        </w:rPr>
        <w:t>來條列出</w:t>
      </w:r>
      <w:r w:rsidR="001E23C2" w:rsidRPr="001E23C2">
        <w:rPr>
          <w:rFonts w:hint="eastAsia"/>
          <w:b/>
        </w:rPr>
        <w:t>，</w:t>
      </w:r>
      <w:r>
        <w:rPr>
          <w:rFonts w:hint="eastAsia"/>
        </w:rPr>
        <w:t>而</w:t>
      </w:r>
      <w:r>
        <w:rPr>
          <w:rFonts w:hint="eastAsia"/>
          <w:color w:val="CC3300"/>
        </w:rPr>
        <w:t>&lt;/li&gt;</w:t>
      </w:r>
      <w:r>
        <w:rPr>
          <w:rFonts w:hint="eastAsia"/>
        </w:rPr>
        <w:t>是可有可無。</w:t>
      </w:r>
    </w:p>
    <w:tbl>
      <w:tblPr>
        <w:tblW w:w="10208"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404"/>
        <w:gridCol w:w="5104"/>
        <w:gridCol w:w="1700"/>
      </w:tblGrid>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494"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824"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標號清單</w:t>
            </w:r>
            <w:r>
              <w:rPr>
                <w:rFonts w:hint="eastAsia"/>
              </w:rPr>
              <w:br/>
            </w:r>
            <w:r w:rsidRPr="00556D26">
              <w:rPr>
                <w:rFonts w:hint="eastAsia"/>
                <w:b/>
              </w:rPr>
              <w:t xml:space="preserve">    </w:t>
            </w:r>
            <w:r>
              <w:rPr>
                <w:rFonts w:hint="eastAsia"/>
              </w:rPr>
              <w:t>1. XXXXXX</w:t>
            </w:r>
            <w:r>
              <w:rPr>
                <w:rFonts w:hint="eastAsia"/>
              </w:rPr>
              <w:br/>
            </w:r>
            <w:r w:rsidRPr="00556D26">
              <w:rPr>
                <w:rFonts w:hint="eastAsia"/>
                <w:b/>
              </w:rPr>
              <w:t xml:space="preserve">    </w:t>
            </w:r>
            <w:r>
              <w:rPr>
                <w:rFonts w:hint="eastAsia"/>
              </w:rPr>
              <w:t>2. XXXXXX</w:t>
            </w:r>
            <w:r>
              <w:rPr>
                <w:rFonts w:hint="eastAsia"/>
              </w:rPr>
              <w:br/>
            </w:r>
            <w:r w:rsidRPr="00556D26">
              <w:rPr>
                <w:rFonts w:hint="eastAsia"/>
                <w:b/>
              </w:rPr>
              <w:t xml:space="preserve">    </w:t>
            </w:r>
            <w:r>
              <w:rPr>
                <w:rFonts w:hint="eastAsia"/>
              </w:rPr>
              <w:t>3. XXXXXX</w:t>
            </w:r>
          </w:p>
        </w:tc>
        <w:tc>
          <w:tcPr>
            <w:tcW w:w="249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&lt;ol&gt;</w:t>
            </w:r>
            <w:r>
              <w:rPr>
                <w:rFonts w:hint="eastAsia"/>
              </w:rPr>
              <w:br/>
            </w:r>
            <w:r w:rsidRPr="00556D26">
              <w:rPr>
                <w:rFonts w:hint="eastAsia"/>
                <w:b/>
              </w:rPr>
              <w:t xml:space="preserve">      </w:t>
            </w:r>
            <w:r>
              <w:rPr>
                <w:rFonts w:hint="eastAsia"/>
              </w:rPr>
              <w:t>&lt;li&gt;</w:t>
            </w:r>
            <w:r>
              <w:rPr>
                <w:rFonts w:hint="eastAsia"/>
              </w:rPr>
              <w:t>第一項</w:t>
            </w:r>
            <w:r>
              <w:rPr>
                <w:rFonts w:hint="eastAsia"/>
              </w:rPr>
              <w:br/>
            </w:r>
            <w:r w:rsidRPr="00556D26">
              <w:rPr>
                <w:rFonts w:hint="eastAsia"/>
                <w:b/>
              </w:rPr>
              <w:t xml:space="preserve">      </w:t>
            </w:r>
            <w:r>
              <w:rPr>
                <w:rFonts w:hint="eastAsia"/>
              </w:rPr>
              <w:t>&lt;li&gt;</w:t>
            </w:r>
            <w:r>
              <w:rPr>
                <w:rFonts w:hint="eastAsia"/>
              </w:rPr>
              <w:t>第二項</w:t>
            </w:r>
            <w:r>
              <w:rPr>
                <w:rFonts w:hint="eastAsia"/>
              </w:rPr>
              <w:br/>
              <w:t>&lt;/ol&gt;</w:t>
            </w:r>
          </w:p>
        </w:tc>
        <w:tc>
          <w:tcPr>
            <w:tcW w:w="824" w:type="pct"/>
            <w:vMerge w:val="restar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65" w:tgtFrame="_blank" w:history="1">
              <w:r w:rsidR="00FB3755">
                <w:rPr>
                  <w:rStyle w:val="ad"/>
                  <w:rFonts w:hint="eastAsia"/>
                </w:rPr>
                <w:t>含次項目的標號清單</w:t>
              </w:r>
            </w:hyperlink>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次標號的作法，其各層次的預設值皆為</w:t>
            </w:r>
            <w:r>
              <w:rPr>
                <w:rFonts w:hint="eastAsia"/>
              </w:rPr>
              <w:t xml:space="preserve"> type=1</w:t>
            </w:r>
            <w:r>
              <w:rPr>
                <w:rFonts w:hint="eastAsia"/>
              </w:rPr>
              <w:t>。若要做出下面結果則須分別設定</w:t>
            </w:r>
            <w:r>
              <w:rPr>
                <w:rFonts w:hint="eastAsia"/>
              </w:rPr>
              <w:t xml:space="preserve"> type </w:t>
            </w:r>
            <w:r>
              <w:rPr>
                <w:rFonts w:hint="eastAsia"/>
              </w:rPr>
              <w:t>值。</w:t>
            </w:r>
            <w:r>
              <w:rPr>
                <w:rFonts w:hint="eastAsia"/>
              </w:rPr>
              <w:br/>
            </w:r>
            <w:r w:rsidRPr="00556D26">
              <w:rPr>
                <w:rFonts w:hint="eastAsia"/>
                <w:b/>
              </w:rPr>
              <w:t xml:space="preserve">    </w:t>
            </w:r>
            <w:r>
              <w:rPr>
                <w:rFonts w:hint="eastAsia"/>
              </w:rPr>
              <w:t>1. XXXXXX</w:t>
            </w:r>
            <w:r>
              <w:rPr>
                <w:rFonts w:hint="eastAsia"/>
              </w:rPr>
              <w:br/>
            </w:r>
            <w:r w:rsidRPr="00556D26">
              <w:rPr>
                <w:rFonts w:hint="eastAsia"/>
                <w:b/>
              </w:rPr>
              <w:t xml:space="preserve">        </w:t>
            </w:r>
            <w:r>
              <w:rPr>
                <w:rFonts w:hint="eastAsia"/>
              </w:rPr>
              <w:t>a. XXXXXX</w:t>
            </w:r>
            <w:r>
              <w:rPr>
                <w:rFonts w:hint="eastAsia"/>
              </w:rPr>
              <w:br/>
            </w:r>
            <w:r w:rsidRPr="00556D26">
              <w:rPr>
                <w:rFonts w:hint="eastAsia"/>
                <w:b/>
              </w:rPr>
              <w:t xml:space="preserve">        </w:t>
            </w:r>
            <w:r>
              <w:rPr>
                <w:rFonts w:hint="eastAsia"/>
              </w:rPr>
              <w:t>b. XXXXXX</w:t>
            </w:r>
            <w:r>
              <w:rPr>
                <w:rFonts w:hint="eastAsia"/>
              </w:rPr>
              <w:br/>
            </w:r>
            <w:r w:rsidRPr="00556D26">
              <w:rPr>
                <w:rFonts w:hint="eastAsia"/>
                <w:b/>
              </w:rPr>
              <w:t xml:space="preserve">    </w:t>
            </w:r>
            <w:r>
              <w:rPr>
                <w:rFonts w:hint="eastAsia"/>
              </w:rPr>
              <w:t>2. XXXXXX</w:t>
            </w:r>
          </w:p>
        </w:tc>
        <w:tc>
          <w:tcPr>
            <w:tcW w:w="2494"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&lt;ol&gt;</w:t>
            </w:r>
            <w:r>
              <w:rPr>
                <w:rFonts w:hint="eastAsia"/>
              </w:rPr>
              <w:br/>
            </w:r>
            <w:r w:rsidRPr="00556D26">
              <w:rPr>
                <w:rFonts w:hint="eastAsia"/>
                <w:b/>
              </w:rPr>
              <w:t xml:space="preserve">        </w:t>
            </w:r>
            <w:r>
              <w:rPr>
                <w:rFonts w:hint="eastAsia"/>
              </w:rPr>
              <w:t xml:space="preserve">&lt;li&gt; </w:t>
            </w:r>
            <w:r>
              <w:rPr>
                <w:rFonts w:hint="eastAsia"/>
              </w:rPr>
              <w:t>項目一</w:t>
            </w:r>
            <w:r>
              <w:rPr>
                <w:rFonts w:hint="eastAsia"/>
              </w:rPr>
              <w:br/>
            </w:r>
            <w:r w:rsidRPr="00556D26">
              <w:rPr>
                <w:rFonts w:hint="eastAsia"/>
                <w:b/>
              </w:rPr>
              <w:t xml:space="preserve">        </w:t>
            </w:r>
            <w:r>
              <w:rPr>
                <w:rFonts w:hint="eastAsia"/>
              </w:rPr>
              <w:t>&lt;ol type=a&gt;</w:t>
            </w:r>
            <w:r>
              <w:rPr>
                <w:rFonts w:hint="eastAsia"/>
              </w:rPr>
              <w:br/>
            </w:r>
            <w:r w:rsidRPr="00556D26">
              <w:rPr>
                <w:rFonts w:hint="eastAsia"/>
                <w:b/>
              </w:rPr>
              <w:t xml:space="preserve">                </w:t>
            </w:r>
            <w:r>
              <w:rPr>
                <w:rFonts w:hint="eastAsia"/>
              </w:rPr>
              <w:t xml:space="preserve">&lt;li&gt; </w:t>
            </w:r>
            <w:r>
              <w:rPr>
                <w:rFonts w:hint="eastAsia"/>
              </w:rPr>
              <w:t>次項目一</w:t>
            </w:r>
            <w:r>
              <w:rPr>
                <w:rFonts w:hint="eastAsia"/>
              </w:rPr>
              <w:br/>
            </w:r>
            <w:r w:rsidRPr="00556D26">
              <w:rPr>
                <w:rFonts w:hint="eastAsia"/>
                <w:b/>
              </w:rPr>
              <w:t xml:space="preserve">                </w:t>
            </w:r>
            <w:r>
              <w:rPr>
                <w:rFonts w:hint="eastAsia"/>
              </w:rPr>
              <w:t xml:space="preserve">&lt;li&gt; </w:t>
            </w:r>
            <w:r>
              <w:rPr>
                <w:rFonts w:hint="eastAsia"/>
              </w:rPr>
              <w:t>次項目二</w:t>
            </w:r>
            <w:r>
              <w:rPr>
                <w:rFonts w:hint="eastAsia"/>
              </w:rPr>
              <w:br/>
            </w:r>
            <w:r w:rsidRPr="00556D26">
              <w:rPr>
                <w:rFonts w:hint="eastAsia"/>
                <w:b/>
              </w:rPr>
              <w:t xml:space="preserve">        </w:t>
            </w:r>
            <w:r>
              <w:rPr>
                <w:rFonts w:hint="eastAsia"/>
              </w:rPr>
              <w:t>&lt;/ol&gt;</w:t>
            </w:r>
            <w:r>
              <w:rPr>
                <w:rFonts w:hint="eastAsia"/>
              </w:rPr>
              <w:br/>
            </w:r>
            <w:r w:rsidRPr="00556D26">
              <w:rPr>
                <w:rFonts w:hint="eastAsia"/>
                <w:b/>
              </w:rPr>
              <w:t xml:space="preserve">        </w:t>
            </w:r>
            <w:r>
              <w:rPr>
                <w:rFonts w:hint="eastAsia"/>
              </w:rPr>
              <w:t xml:space="preserve">&lt;li&gt; </w:t>
            </w:r>
            <w:r>
              <w:rPr>
                <w:rFonts w:hint="eastAsia"/>
              </w:rPr>
              <w:t>項目二</w:t>
            </w:r>
            <w:r>
              <w:rPr>
                <w:rFonts w:hint="eastAsia"/>
              </w:rPr>
              <w:br/>
              <w:t>&lt;/ol&gt;</w:t>
            </w:r>
          </w:p>
        </w:tc>
        <w:tc>
          <w:tcPr>
            <w:tcW w:w="824" w:type="pct"/>
            <w:vMerge/>
            <w:tcBorders>
              <w:top w:val="outset" w:sz="6" w:space="0" w:color="003300"/>
              <w:left w:val="outset" w:sz="6" w:space="0" w:color="003300"/>
              <w:bottom w:val="outset" w:sz="6" w:space="0" w:color="003300"/>
              <w:right w:val="outset" w:sz="6" w:space="0" w:color="003300"/>
            </w:tcBorders>
            <w:shd w:val="clear" w:color="auto" w:fill="EEEEEE"/>
            <w:vAlign w:val="center"/>
            <w:hideMark/>
          </w:tcPr>
          <w:p w:rsidR="00FB3755" w:rsidRDefault="00FB3755">
            <w:pPr>
              <w:ind w:firstLine="240"/>
              <w:rPr>
                <w:rFonts w:ascii="新細明體" w:hAnsi="新細明體" w:cs="新細明體"/>
              </w:rPr>
            </w:pPr>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lastRenderedPageBreak/>
              <w:t>項目標號的設定，預設值為</w:t>
            </w:r>
            <w:r>
              <w:rPr>
                <w:rFonts w:hint="eastAsia"/>
              </w:rPr>
              <w:t xml:space="preserve"> 1</w:t>
            </w:r>
            <w:r>
              <w:rPr>
                <w:rFonts w:hint="eastAsia"/>
              </w:rPr>
              <w:t>。</w:t>
            </w:r>
          </w:p>
        </w:tc>
        <w:tc>
          <w:tcPr>
            <w:tcW w:w="249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&lt;ol type=1&gt; </w:t>
            </w:r>
            <w:r>
              <w:rPr>
                <w:rFonts w:hint="eastAsia"/>
              </w:rPr>
              <w:t>標號為</w:t>
            </w:r>
            <w:r>
              <w:rPr>
                <w:rFonts w:hint="eastAsia"/>
              </w:rPr>
              <w:t xml:space="preserve"> 1, 2, 3 ... &lt;/ol&gt;</w:t>
            </w:r>
            <w:r>
              <w:rPr>
                <w:rFonts w:hint="eastAsia"/>
              </w:rPr>
              <w:br/>
              <w:t xml:space="preserve">&lt;ol type=A&gt; </w:t>
            </w:r>
            <w:r>
              <w:rPr>
                <w:rFonts w:hint="eastAsia"/>
              </w:rPr>
              <w:t>標號為</w:t>
            </w:r>
            <w:r>
              <w:rPr>
                <w:rFonts w:hint="eastAsia"/>
              </w:rPr>
              <w:t xml:space="preserve"> A, B, C ... &lt;/ol&gt;</w:t>
            </w:r>
            <w:r>
              <w:rPr>
                <w:rFonts w:hint="eastAsia"/>
              </w:rPr>
              <w:br/>
              <w:t xml:space="preserve">&lt;ol type=a&gt; </w:t>
            </w:r>
            <w:r>
              <w:rPr>
                <w:rFonts w:hint="eastAsia"/>
              </w:rPr>
              <w:t>標號為</w:t>
            </w:r>
            <w:r>
              <w:rPr>
                <w:rFonts w:hint="eastAsia"/>
              </w:rPr>
              <w:t xml:space="preserve"> a, b, c ... &lt;/ol&gt;</w:t>
            </w:r>
            <w:r>
              <w:rPr>
                <w:rFonts w:hint="eastAsia"/>
              </w:rPr>
              <w:br/>
              <w:t xml:space="preserve">&lt;ol type=I&gt; </w:t>
            </w:r>
            <w:r>
              <w:rPr>
                <w:rFonts w:hint="eastAsia"/>
              </w:rPr>
              <w:t>標號為</w:t>
            </w:r>
            <w:r>
              <w:rPr>
                <w:rFonts w:hint="eastAsia"/>
              </w:rPr>
              <w:t xml:space="preserve"> I, II, III ... &lt;/ol&gt;</w:t>
            </w:r>
            <w:r>
              <w:rPr>
                <w:rFonts w:hint="eastAsia"/>
              </w:rPr>
              <w:br/>
              <w:t xml:space="preserve">&lt;ol type=i&gt; </w:t>
            </w:r>
            <w:r>
              <w:rPr>
                <w:rFonts w:hint="eastAsia"/>
              </w:rPr>
              <w:t>標號為</w:t>
            </w:r>
            <w:r>
              <w:rPr>
                <w:rFonts w:hint="eastAsia"/>
              </w:rPr>
              <w:t xml:space="preserve"> i, ii, iii ... &lt;/ol&gt;</w:t>
            </w:r>
          </w:p>
        </w:tc>
        <w:tc>
          <w:tcPr>
            <w:tcW w:w="824" w:type="pct"/>
            <w:vMerge w:val="restar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66" w:tgtFrame="_blank" w:history="1">
              <w:r w:rsidR="00FB3755">
                <w:rPr>
                  <w:rStyle w:val="ad"/>
                  <w:rFonts w:hint="eastAsia"/>
                </w:rPr>
                <w:t>不同的標號</w:t>
              </w:r>
            </w:hyperlink>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標號的起始號碼設定，預設值為</w:t>
            </w:r>
            <w:r>
              <w:rPr>
                <w:rFonts w:hint="eastAsia"/>
              </w:rPr>
              <w:t xml:space="preserve"> 1</w:t>
            </w:r>
            <w:r>
              <w:rPr>
                <w:rFonts w:hint="eastAsia"/>
              </w:rPr>
              <w:t>。</w:t>
            </w:r>
          </w:p>
        </w:tc>
        <w:tc>
          <w:tcPr>
            <w:tcW w:w="2494"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&lt;ol type=</w:t>
            </w:r>
            <w:r>
              <w:rPr>
                <w:rFonts w:hint="eastAsia"/>
              </w:rPr>
              <w:t>標號</w:t>
            </w:r>
            <w:r>
              <w:rPr>
                <w:rFonts w:hint="eastAsia"/>
              </w:rPr>
              <w:t xml:space="preserve"> start=</w:t>
            </w:r>
            <w:r>
              <w:rPr>
                <w:rFonts w:hint="eastAsia"/>
              </w:rPr>
              <w:t>起始數字</w:t>
            </w:r>
            <w:r>
              <w:rPr>
                <w:rFonts w:hint="eastAsia"/>
              </w:rPr>
              <w:t>&gt;</w:t>
            </w:r>
            <w:r>
              <w:rPr>
                <w:rFonts w:hint="eastAsia"/>
              </w:rPr>
              <w:br/>
            </w:r>
            <w:r w:rsidRPr="00556D26">
              <w:rPr>
                <w:rFonts w:hint="eastAsia"/>
                <w:b/>
              </w:rPr>
              <w:t xml:space="preserve">      </w:t>
            </w:r>
            <w:r>
              <w:rPr>
                <w:rFonts w:hint="eastAsia"/>
              </w:rPr>
              <w:t xml:space="preserve">&lt;li&gt; </w:t>
            </w:r>
            <w:r>
              <w:rPr>
                <w:rFonts w:hint="eastAsia"/>
              </w:rPr>
              <w:t>第一項</w:t>
            </w:r>
            <w:r>
              <w:rPr>
                <w:rFonts w:hint="eastAsia"/>
              </w:rPr>
              <w:br/>
            </w:r>
            <w:r w:rsidRPr="00556D26">
              <w:rPr>
                <w:rFonts w:hint="eastAsia"/>
                <w:b/>
              </w:rPr>
              <w:t xml:space="preserve">      </w:t>
            </w:r>
            <w:r>
              <w:rPr>
                <w:rFonts w:hint="eastAsia"/>
              </w:rPr>
              <w:t xml:space="preserve">&lt;li&gt; </w:t>
            </w:r>
            <w:r>
              <w:rPr>
                <w:rFonts w:hint="eastAsia"/>
              </w:rPr>
              <w:t>第二項</w:t>
            </w:r>
            <w:r>
              <w:rPr>
                <w:rFonts w:hint="eastAsia"/>
              </w:rPr>
              <w:br/>
            </w:r>
            <w:r w:rsidRPr="00556D26">
              <w:rPr>
                <w:rFonts w:hint="eastAsia"/>
                <w:b/>
              </w:rPr>
              <w:t xml:space="preserve">      </w:t>
            </w:r>
            <w:r>
              <w:rPr>
                <w:rFonts w:hint="eastAsia"/>
              </w:rPr>
              <w:t xml:space="preserve">&lt;li&gt; </w:t>
            </w:r>
            <w:r>
              <w:rPr>
                <w:rFonts w:hint="eastAsia"/>
              </w:rPr>
              <w:t>第三項</w:t>
            </w:r>
            <w:r>
              <w:rPr>
                <w:rFonts w:hint="eastAsia"/>
              </w:rPr>
              <w:br/>
              <w:t>&lt;/ol&gt;</w:t>
            </w:r>
          </w:p>
        </w:tc>
        <w:tc>
          <w:tcPr>
            <w:tcW w:w="824" w:type="pct"/>
            <w:vMerge/>
            <w:tcBorders>
              <w:top w:val="outset" w:sz="6" w:space="0" w:color="003300"/>
              <w:left w:val="outset" w:sz="6" w:space="0" w:color="003300"/>
              <w:bottom w:val="outset" w:sz="6" w:space="0" w:color="003300"/>
              <w:right w:val="outset" w:sz="6" w:space="0" w:color="003300"/>
            </w:tcBorders>
            <w:shd w:val="clear" w:color="auto" w:fill="EEEEEE"/>
            <w:vAlign w:val="center"/>
            <w:hideMark/>
          </w:tcPr>
          <w:p w:rsidR="00FB3755" w:rsidRDefault="00FB3755">
            <w:pPr>
              <w:ind w:firstLine="240"/>
              <w:rPr>
                <w:rFonts w:ascii="新細明體" w:hAnsi="新細明體" w:cs="新細明體"/>
              </w:rPr>
            </w:pPr>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改變標號清單的行距</w:t>
            </w:r>
            <w:r w:rsidR="001E23C2" w:rsidRPr="001E23C2">
              <w:rPr>
                <w:rFonts w:hint="eastAsia"/>
                <w:b/>
              </w:rPr>
              <w:t>，</w:t>
            </w:r>
            <w:r>
              <w:rPr>
                <w:rFonts w:hint="eastAsia"/>
              </w:rPr>
              <w:t>預設行距為為</w:t>
            </w:r>
            <w:r>
              <w:rPr>
                <w:rFonts w:hint="eastAsia"/>
                <w:color w:val="CC3300"/>
              </w:rPr>
              <w:t>&lt;body&gt;</w:t>
            </w:r>
            <w:r>
              <w:rPr>
                <w:rFonts w:hint="eastAsia"/>
              </w:rPr>
              <w:t>內設定的行距。</w:t>
            </w:r>
          </w:p>
        </w:tc>
        <w:tc>
          <w:tcPr>
            <w:tcW w:w="249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&lt;ol style="line-height:</w:t>
            </w:r>
            <w:r>
              <w:rPr>
                <w:rFonts w:hint="eastAsia"/>
              </w:rPr>
              <w:t>像素或百分比</w:t>
            </w:r>
            <w:r>
              <w:rPr>
                <w:rFonts w:hint="eastAsia"/>
              </w:rPr>
              <w:t>"&gt;</w:t>
            </w:r>
            <w:r>
              <w:rPr>
                <w:rFonts w:hint="eastAsia"/>
              </w:rPr>
              <w:br/>
            </w:r>
            <w:r w:rsidRPr="00556D26">
              <w:rPr>
                <w:rFonts w:hint="eastAsia"/>
                <w:b/>
              </w:rPr>
              <w:t xml:space="preserve">      </w:t>
            </w:r>
            <w:r>
              <w:rPr>
                <w:rFonts w:hint="eastAsia"/>
              </w:rPr>
              <w:t xml:space="preserve">&lt;li&gt; </w:t>
            </w:r>
            <w:r>
              <w:rPr>
                <w:rFonts w:hint="eastAsia"/>
              </w:rPr>
              <w:t>第一項</w:t>
            </w:r>
            <w:r>
              <w:rPr>
                <w:rFonts w:hint="eastAsia"/>
              </w:rPr>
              <w:br/>
            </w:r>
            <w:r w:rsidRPr="00556D26">
              <w:rPr>
                <w:rFonts w:hint="eastAsia"/>
                <w:b/>
              </w:rPr>
              <w:t xml:space="preserve">      </w:t>
            </w:r>
            <w:r>
              <w:rPr>
                <w:rFonts w:hint="eastAsia"/>
              </w:rPr>
              <w:t xml:space="preserve">&lt;li&gt; </w:t>
            </w:r>
            <w:r>
              <w:rPr>
                <w:rFonts w:hint="eastAsia"/>
              </w:rPr>
              <w:t>第二項</w:t>
            </w:r>
            <w:r>
              <w:rPr>
                <w:rFonts w:hint="eastAsia"/>
              </w:rPr>
              <w:br/>
              <w:t>&lt;/ol&gt;</w:t>
            </w:r>
          </w:p>
        </w:tc>
        <w:tc>
          <w:tcPr>
            <w:tcW w:w="824" w:type="pct"/>
            <w:vMerge w:val="restar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67" w:tgtFrame="_blank" w:history="1">
              <w:r w:rsidR="00FB3755">
                <w:rPr>
                  <w:rStyle w:val="ad"/>
                  <w:rFonts w:hint="eastAsia"/>
                </w:rPr>
                <w:t>標號清單的樣式</w:t>
              </w:r>
            </w:hyperlink>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同時改變標號清單的文字及符號顏色，預設值為</w:t>
            </w:r>
            <w:r>
              <w:rPr>
                <w:rFonts w:hint="eastAsia"/>
                <w:color w:val="CC3300"/>
              </w:rPr>
              <w:t>&lt;body&gt;</w:t>
            </w:r>
            <w:r>
              <w:rPr>
                <w:rFonts w:hint="eastAsia"/>
              </w:rPr>
              <w:t>內設定的顏色。</w:t>
            </w:r>
          </w:p>
        </w:tc>
        <w:tc>
          <w:tcPr>
            <w:tcW w:w="2494"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&lt;ol style="color:#FF0000"&gt; </w:t>
            </w:r>
            <w:r>
              <w:rPr>
                <w:rFonts w:hint="eastAsia"/>
                <w:color w:val="FF0000"/>
              </w:rPr>
              <w:t>紅色</w:t>
            </w:r>
            <w:r>
              <w:rPr>
                <w:rFonts w:hint="eastAsia"/>
              </w:rPr>
              <w:t> &lt;/ol&gt;</w:t>
            </w:r>
            <w:r>
              <w:rPr>
                <w:rFonts w:hint="eastAsia"/>
              </w:rPr>
              <w:br/>
              <w:t>&lt;ol style="color:#00FF00"&gt; </w:t>
            </w:r>
            <w:r>
              <w:rPr>
                <w:rFonts w:hint="eastAsia"/>
                <w:color w:val="00FF00"/>
              </w:rPr>
              <w:t>綠色</w:t>
            </w:r>
            <w:r>
              <w:rPr>
                <w:rFonts w:hint="eastAsia"/>
              </w:rPr>
              <w:t> &lt;/ol&gt;</w:t>
            </w:r>
            <w:r>
              <w:rPr>
                <w:rFonts w:hint="eastAsia"/>
              </w:rPr>
              <w:br/>
              <w:t>&lt;ol style="color:#0000FF"&gt; </w:t>
            </w:r>
            <w:r>
              <w:rPr>
                <w:rFonts w:hint="eastAsia"/>
                <w:color w:val="0000FF"/>
              </w:rPr>
              <w:t>藍色</w:t>
            </w:r>
            <w:r>
              <w:rPr>
                <w:rFonts w:hint="eastAsia"/>
              </w:rPr>
              <w:t> &lt;/ol&gt;</w:t>
            </w:r>
          </w:p>
        </w:tc>
        <w:tc>
          <w:tcPr>
            <w:tcW w:w="824" w:type="pct"/>
            <w:vMerge/>
            <w:tcBorders>
              <w:top w:val="outset" w:sz="6" w:space="0" w:color="003300"/>
              <w:left w:val="outset" w:sz="6" w:space="0" w:color="003300"/>
              <w:bottom w:val="outset" w:sz="6" w:space="0" w:color="003300"/>
              <w:right w:val="outset" w:sz="6" w:space="0" w:color="003300"/>
            </w:tcBorders>
            <w:shd w:val="clear" w:color="auto" w:fill="EEEEEE"/>
            <w:vAlign w:val="center"/>
            <w:hideMark/>
          </w:tcPr>
          <w:p w:rsidR="00FB3755" w:rsidRDefault="00FB3755">
            <w:pPr>
              <w:ind w:firstLine="240"/>
              <w:rPr>
                <w:rFonts w:ascii="新細明體" w:hAnsi="新細明體" w:cs="新細明體"/>
              </w:rPr>
            </w:pPr>
          </w:p>
        </w:tc>
      </w:tr>
    </w:tbl>
    <w:p w:rsidR="00FB3755" w:rsidRPr="003A6406" w:rsidRDefault="00FB3755" w:rsidP="003A6406">
      <w:pPr>
        <w:pStyle w:val="3"/>
        <w:spacing w:before="400" w:after="100"/>
      </w:pPr>
      <w:r w:rsidRPr="003A6406">
        <w:rPr>
          <w:rFonts w:hint="eastAsia"/>
        </w:rPr>
        <w:t>定義清單</w:t>
      </w:r>
    </w:p>
    <w:p w:rsidR="00FB3755" w:rsidRDefault="00FB3755" w:rsidP="00CB4BC2">
      <w:r>
        <w:rPr>
          <w:rFonts w:hAnsi="Symbol"/>
        </w:rPr>
        <w:t></w:t>
      </w:r>
      <w:r>
        <w:rPr>
          <w:rFonts w:hint="eastAsia"/>
        </w:rPr>
        <w:t>標號清單使用</w:t>
      </w:r>
      <w:r>
        <w:rPr>
          <w:rFonts w:hint="eastAsia"/>
          <w:color w:val="CC3300"/>
        </w:rPr>
        <w:t>&lt;dl&gt; &lt;/dl&gt;</w:t>
      </w:r>
      <w:r>
        <w:rPr>
          <w:rFonts w:hint="eastAsia"/>
        </w:rPr>
        <w:t>來標記</w:t>
      </w:r>
      <w:r w:rsidR="001E23C2" w:rsidRPr="001E23C2">
        <w:rPr>
          <w:rFonts w:hint="eastAsia"/>
          <w:b/>
        </w:rPr>
        <w:t>，</w:t>
      </w:r>
      <w:r>
        <w:rPr>
          <w:rFonts w:hint="eastAsia"/>
        </w:rPr>
        <w:t>dl=definition list</w:t>
      </w:r>
      <w:r>
        <w:rPr>
          <w:rFonts w:hint="eastAsia"/>
        </w:rPr>
        <w:t>。</w:t>
      </w:r>
    </w:p>
    <w:p w:rsidR="00FB3755" w:rsidRDefault="00FB3755" w:rsidP="00CB4BC2">
      <w:r>
        <w:rPr>
          <w:rFonts w:hAnsi="Symbol"/>
        </w:rPr>
        <w:t></w:t>
      </w:r>
      <w:r>
        <w:rPr>
          <w:rFonts w:hint="eastAsia"/>
        </w:rPr>
        <w:t>每個項目用</w:t>
      </w:r>
      <w:r>
        <w:rPr>
          <w:rFonts w:hint="eastAsia"/>
          <w:color w:val="CC3300"/>
        </w:rPr>
        <w:t>&lt;dt&gt; &lt;/dt&gt;</w:t>
      </w:r>
      <w:r>
        <w:rPr>
          <w:rFonts w:hint="eastAsia"/>
        </w:rPr>
        <w:t>來條列出被定義的項目</w:t>
      </w:r>
      <w:r w:rsidR="001E23C2" w:rsidRPr="001E23C2">
        <w:rPr>
          <w:rFonts w:hint="eastAsia"/>
          <w:b/>
        </w:rPr>
        <w:t>，</w:t>
      </w:r>
      <w:r>
        <w:rPr>
          <w:rFonts w:hint="eastAsia"/>
        </w:rPr>
        <w:t>而</w:t>
      </w:r>
      <w:r>
        <w:rPr>
          <w:rFonts w:hint="eastAsia"/>
          <w:color w:val="CC3300"/>
        </w:rPr>
        <w:t>&lt;dd&gt;&lt;/dd&gt;</w:t>
      </w:r>
      <w:r>
        <w:rPr>
          <w:rFonts w:hint="eastAsia"/>
        </w:rPr>
        <w:t>則是定義的內容。</w:t>
      </w:r>
    </w:p>
    <w:tbl>
      <w:tblPr>
        <w:tblW w:w="10207"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403"/>
        <w:gridCol w:w="5104"/>
        <w:gridCol w:w="1700"/>
      </w:tblGrid>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494"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824"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842985">
        <w:trPr>
          <w:tblCellSpacing w:w="6" w:type="dxa"/>
          <w:jc w:val="center"/>
        </w:trPr>
        <w:tc>
          <w:tcPr>
            <w:tcW w:w="165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定義清單</w:t>
            </w:r>
            <w:r>
              <w:rPr>
                <w:rFonts w:hint="eastAsia"/>
              </w:rPr>
              <w:br/>
            </w:r>
            <w:r w:rsidRPr="00556D26">
              <w:rPr>
                <w:rFonts w:hint="eastAsia"/>
                <w:b/>
              </w:rPr>
              <w:t xml:space="preserve">    </w:t>
            </w:r>
            <w:r>
              <w:rPr>
                <w:rFonts w:hint="eastAsia"/>
              </w:rPr>
              <w:t>1. XXXXXX</w:t>
            </w:r>
            <w:r>
              <w:rPr>
                <w:rFonts w:hint="eastAsia"/>
              </w:rPr>
              <w:br/>
            </w:r>
            <w:r w:rsidRPr="00556D26">
              <w:rPr>
                <w:rFonts w:hint="eastAsia"/>
                <w:b/>
              </w:rPr>
              <w:t xml:space="preserve">    </w:t>
            </w:r>
            <w:r>
              <w:rPr>
                <w:rFonts w:hint="eastAsia"/>
              </w:rPr>
              <w:t>2. XXXXXX</w:t>
            </w:r>
            <w:r>
              <w:rPr>
                <w:rFonts w:hint="eastAsia"/>
              </w:rPr>
              <w:br/>
            </w:r>
            <w:r w:rsidRPr="00556D26">
              <w:rPr>
                <w:rFonts w:hint="eastAsia"/>
                <w:b/>
              </w:rPr>
              <w:t xml:space="preserve">    </w:t>
            </w:r>
            <w:r>
              <w:rPr>
                <w:rFonts w:hint="eastAsia"/>
              </w:rPr>
              <w:t>3. XXXXXX</w:t>
            </w:r>
          </w:p>
        </w:tc>
        <w:tc>
          <w:tcPr>
            <w:tcW w:w="249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&lt;dl&gt;</w:t>
            </w:r>
            <w:r>
              <w:rPr>
                <w:rFonts w:hint="eastAsia"/>
              </w:rPr>
              <w:br/>
            </w:r>
            <w:r w:rsidRPr="00556D26">
              <w:rPr>
                <w:rFonts w:hint="eastAsia"/>
                <w:b/>
              </w:rPr>
              <w:t xml:space="preserve">      </w:t>
            </w:r>
            <w:r>
              <w:rPr>
                <w:rFonts w:hint="eastAsia"/>
              </w:rPr>
              <w:t>&lt;dt&gt;</w:t>
            </w:r>
            <w:r>
              <w:rPr>
                <w:rFonts w:hint="eastAsia"/>
              </w:rPr>
              <w:t>第一項定義項目</w:t>
            </w:r>
            <w:r>
              <w:rPr>
                <w:rFonts w:hint="eastAsia"/>
              </w:rPr>
              <w:t>&lt;/dt&gt;</w:t>
            </w:r>
            <w:r>
              <w:rPr>
                <w:rFonts w:hint="eastAsia"/>
              </w:rPr>
              <w:br/>
            </w:r>
            <w:r w:rsidRPr="00556D26">
              <w:rPr>
                <w:rFonts w:hint="eastAsia"/>
                <w:b/>
              </w:rPr>
              <w:t xml:space="preserve">      </w:t>
            </w:r>
            <w:r>
              <w:rPr>
                <w:rFonts w:hint="eastAsia"/>
              </w:rPr>
              <w:t>&lt;dd&gt;</w:t>
            </w:r>
            <w:r>
              <w:rPr>
                <w:rFonts w:hint="eastAsia"/>
              </w:rPr>
              <w:t>第一項定義內容</w:t>
            </w:r>
            <w:r>
              <w:rPr>
                <w:rFonts w:hint="eastAsia"/>
              </w:rPr>
              <w:t>&lt;/dd&gt;</w:t>
            </w:r>
            <w:r>
              <w:rPr>
                <w:rFonts w:hint="eastAsia"/>
              </w:rPr>
              <w:br/>
            </w:r>
            <w:r w:rsidRPr="00556D26">
              <w:rPr>
                <w:rFonts w:hint="eastAsia"/>
                <w:b/>
              </w:rPr>
              <w:t xml:space="preserve">      </w:t>
            </w:r>
            <w:r>
              <w:rPr>
                <w:rFonts w:hint="eastAsia"/>
              </w:rPr>
              <w:t>&lt;dt&gt;</w:t>
            </w:r>
            <w:r>
              <w:rPr>
                <w:rFonts w:hint="eastAsia"/>
              </w:rPr>
              <w:t>第二項定義項目</w:t>
            </w:r>
            <w:r>
              <w:rPr>
                <w:rFonts w:hint="eastAsia"/>
              </w:rPr>
              <w:t>&lt;/dt&gt;</w:t>
            </w:r>
            <w:r>
              <w:rPr>
                <w:rFonts w:hint="eastAsia"/>
              </w:rPr>
              <w:br/>
            </w:r>
            <w:r w:rsidRPr="00556D26">
              <w:rPr>
                <w:rFonts w:hint="eastAsia"/>
                <w:b/>
              </w:rPr>
              <w:t xml:space="preserve">      </w:t>
            </w:r>
            <w:r>
              <w:rPr>
                <w:rFonts w:hint="eastAsia"/>
              </w:rPr>
              <w:t>&lt;dd&gt;</w:t>
            </w:r>
            <w:r>
              <w:rPr>
                <w:rFonts w:hint="eastAsia"/>
              </w:rPr>
              <w:t>第二項定義內容</w:t>
            </w:r>
            <w:r>
              <w:rPr>
                <w:rFonts w:hint="eastAsia"/>
              </w:rPr>
              <w:t>&lt;/dd&gt;</w:t>
            </w:r>
            <w:r>
              <w:rPr>
                <w:rFonts w:hint="eastAsia"/>
              </w:rPr>
              <w:br/>
            </w:r>
            <w:r w:rsidRPr="00556D26">
              <w:rPr>
                <w:rFonts w:hint="eastAsia"/>
                <w:b/>
              </w:rPr>
              <w:t xml:space="preserve">      </w:t>
            </w:r>
            <w:r>
              <w:rPr>
                <w:rFonts w:hint="eastAsia"/>
              </w:rPr>
              <w:t>&lt;dt&gt;</w:t>
            </w:r>
            <w:r>
              <w:rPr>
                <w:rFonts w:hint="eastAsia"/>
              </w:rPr>
              <w:t>第三項定義項目</w:t>
            </w:r>
            <w:r>
              <w:rPr>
                <w:rFonts w:hint="eastAsia"/>
              </w:rPr>
              <w:t>&lt;/dt&gt;</w:t>
            </w:r>
            <w:r>
              <w:rPr>
                <w:rFonts w:hint="eastAsia"/>
              </w:rPr>
              <w:br/>
            </w:r>
            <w:r w:rsidRPr="00556D26">
              <w:rPr>
                <w:rFonts w:hint="eastAsia"/>
                <w:b/>
              </w:rPr>
              <w:t xml:space="preserve">      </w:t>
            </w:r>
            <w:r>
              <w:rPr>
                <w:rFonts w:hint="eastAsia"/>
              </w:rPr>
              <w:t>&lt;dd&gt;</w:t>
            </w:r>
            <w:r>
              <w:rPr>
                <w:rFonts w:hint="eastAsia"/>
              </w:rPr>
              <w:t>第三項定義內容</w:t>
            </w:r>
            <w:r>
              <w:rPr>
                <w:rFonts w:hint="eastAsia"/>
              </w:rPr>
              <w:t>&lt;/dd&gt;</w:t>
            </w:r>
            <w:r>
              <w:rPr>
                <w:rFonts w:hint="eastAsia"/>
              </w:rPr>
              <w:br/>
              <w:t>&lt;/dl&gt;</w:t>
            </w:r>
          </w:p>
        </w:tc>
        <w:tc>
          <w:tcPr>
            <w:tcW w:w="824" w:type="pct"/>
            <w:tcBorders>
              <w:top w:val="outset" w:sz="6" w:space="0" w:color="003300"/>
              <w:left w:val="outset" w:sz="6" w:space="0" w:color="003300"/>
              <w:bottom w:val="outset" w:sz="6" w:space="0" w:color="003300"/>
              <w:right w:val="outset" w:sz="6" w:space="0" w:color="003300"/>
            </w:tcBorders>
            <w:hideMark/>
          </w:tcPr>
          <w:p w:rsidR="00FB3755" w:rsidRDefault="00FB3755">
            <w:pPr>
              <w:ind w:firstLine="240"/>
            </w:pPr>
          </w:p>
        </w:tc>
      </w:tr>
    </w:tbl>
    <w:p w:rsidR="00FB3755" w:rsidRPr="00FB3755" w:rsidRDefault="00FB3755" w:rsidP="00FB3755">
      <w:pPr>
        <w:pStyle w:val="2"/>
        <w:spacing w:before="400" w:after="100"/>
      </w:pPr>
      <w:r>
        <w:t>連結其他檔案</w:t>
      </w:r>
    </w:p>
    <w:p w:rsidR="00FB3755" w:rsidRDefault="00FB3755" w:rsidP="00CB4BC2">
      <w:pPr>
        <w:rPr>
          <w:kern w:val="0"/>
        </w:rPr>
      </w:pPr>
      <w:r>
        <w:rPr>
          <w:rFonts w:hAnsi="Symbol"/>
        </w:rPr>
        <w:t></w:t>
      </w:r>
      <w:r>
        <w:t>網頁的連結的作用，除了連結一般網頁外，尚可連結書籤</w:t>
      </w:r>
      <w:r w:rsidR="00556D26">
        <w:t>(</w:t>
      </w:r>
      <w:r>
        <w:t>anchor)</w:t>
      </w:r>
      <w:r>
        <w:t>、圖片、電子郵件、其他檔案等。</w:t>
      </w:r>
    </w:p>
    <w:p w:rsidR="00FB3755" w:rsidRDefault="00FB3755" w:rsidP="00CB4BC2">
      <w:r>
        <w:rPr>
          <w:rFonts w:hAnsi="Symbol"/>
        </w:rPr>
        <w:t></w:t>
      </w:r>
      <w:r>
        <w:t>連結其他檔案時，檔案的位址可採用絕對路徑</w:t>
      </w:r>
      <w:r>
        <w:t>(absolute URI</w:t>
      </w:r>
      <w:r w:rsidR="001E23C2" w:rsidRPr="001E23C2">
        <w:rPr>
          <w:b/>
        </w:rPr>
        <w:t>，</w:t>
      </w:r>
      <w:r>
        <w:t>如</w:t>
      </w:r>
      <w:r>
        <w:t>http://www.pt.ntu.edu.tw/index.hml</w:t>
      </w:r>
      <w:r w:rsidR="001E23C2">
        <w:t>)</w:t>
      </w:r>
      <w:r>
        <w:t>或相對路徑</w:t>
      </w:r>
      <w:r>
        <w:t>(relative URI</w:t>
      </w:r>
      <w:r>
        <w:t>，如</w:t>
      </w:r>
      <w:r>
        <w:t>index.hml</w:t>
      </w:r>
      <w:r w:rsidR="001E23C2">
        <w:t>)</w:t>
      </w:r>
      <w:r>
        <w:t>來表示，相對路徑是以正在開啟的網頁做為參考點</w:t>
      </w:r>
      <w:r w:rsidR="001E23C2" w:rsidRPr="001E23C2">
        <w:rPr>
          <w:b/>
        </w:rPr>
        <w:t>，</w:t>
      </w:r>
      <w:r>
        <w:t>來尋找相對位置。由於網頁製作者與使用者的主機不同</w:t>
      </w:r>
      <w:r w:rsidR="001E23C2" w:rsidRPr="001E23C2">
        <w:rPr>
          <w:b/>
        </w:rPr>
        <w:t>，</w:t>
      </w:r>
      <w:r>
        <w:t>使用絕對路徑可能會造成無法開啟該網頁，故除了連結其他網站外，儘可能使用相對路徑。</w:t>
      </w:r>
    </w:p>
    <w:p w:rsidR="00FB3755" w:rsidRDefault="00FB3755" w:rsidP="00CB4BC2">
      <w:r>
        <w:rPr>
          <w:rFonts w:hAnsi="Symbol"/>
        </w:rPr>
        <w:t></w:t>
      </w:r>
      <w:r>
        <w:t>超連結文字的設定，請參考</w:t>
      </w:r>
      <w:hyperlink r:id="rId68" w:anchor="body" w:tgtFrame="_blank" w:history="1">
        <w:r>
          <w:rPr>
            <w:rStyle w:val="ad"/>
            <w:sz w:val="27"/>
            <w:szCs w:val="27"/>
          </w:rPr>
          <w:t>HTML</w:t>
        </w:r>
        <w:r>
          <w:rPr>
            <w:rStyle w:val="ad"/>
            <w:sz w:val="27"/>
            <w:szCs w:val="27"/>
          </w:rPr>
          <w:t>簡介的主體屬性設定</w:t>
        </w:r>
      </w:hyperlink>
      <w:r>
        <w:t>一節。</w:t>
      </w:r>
    </w:p>
    <w:p w:rsidR="005E6983" w:rsidRDefault="00314667" w:rsidP="00CB4BC2">
      <w:pPr>
        <w:rPr>
          <w:b/>
          <w:color w:val="CC3300"/>
        </w:rPr>
      </w:pPr>
      <w:hyperlink r:id="rId69" w:anchor="picture" w:history="1">
        <w:r w:rsidR="00FB3755">
          <w:rPr>
            <w:rStyle w:val="ad"/>
            <w:sz w:val="27"/>
            <w:szCs w:val="27"/>
          </w:rPr>
          <w:t>插入圖片檔案</w:t>
        </w:r>
      </w:hyperlink>
      <w:r w:rsidR="00FB3755">
        <w:t>：</w:t>
      </w:r>
      <w:r w:rsidR="00FB3755">
        <w:rPr>
          <w:color w:val="CC3300"/>
        </w:rPr>
        <w:t>&lt;img src=</w:t>
      </w:r>
      <w:r w:rsidR="00FB3755" w:rsidRPr="00556D26">
        <w:rPr>
          <w:b/>
          <w:color w:val="CC3300"/>
        </w:rPr>
        <w:t xml:space="preserve"> </w:t>
      </w:r>
      <w:r w:rsidR="00FB3755">
        <w:rPr>
          <w:color w:val="CC3300"/>
        </w:rPr>
        <w:t>&gt;</w:t>
      </w:r>
      <w:r w:rsidR="00FB3755">
        <w:br/>
      </w:r>
      <w:hyperlink r:id="rId70" w:anchor="media" w:history="1">
        <w:r w:rsidR="00FB3755">
          <w:rPr>
            <w:rStyle w:val="ad"/>
            <w:sz w:val="27"/>
            <w:szCs w:val="27"/>
          </w:rPr>
          <w:t>插入多媒體檔案</w:t>
        </w:r>
      </w:hyperlink>
      <w:r w:rsidR="00FB3755">
        <w:t>：</w:t>
      </w:r>
      <w:r w:rsidR="00FB3755">
        <w:rPr>
          <w:color w:val="CC3300"/>
        </w:rPr>
        <w:t>&lt;embed src=</w:t>
      </w:r>
      <w:r w:rsidR="00FB3755" w:rsidRPr="00556D26">
        <w:rPr>
          <w:b/>
          <w:color w:val="CC3300"/>
        </w:rPr>
        <w:t xml:space="preserve"> </w:t>
      </w:r>
      <w:r w:rsidR="00FB3755">
        <w:rPr>
          <w:color w:val="CC3300"/>
        </w:rPr>
        <w:t>&gt;</w:t>
      </w:r>
      <w:r w:rsidR="00FB3755">
        <w:br/>
      </w:r>
      <w:hyperlink r:id="rId71" w:anchor="link" w:history="1">
        <w:r w:rsidR="00FB3755">
          <w:rPr>
            <w:rStyle w:val="ad"/>
            <w:sz w:val="27"/>
            <w:szCs w:val="27"/>
          </w:rPr>
          <w:t>連結其他位置或網頁</w:t>
        </w:r>
      </w:hyperlink>
      <w:r w:rsidR="00FB3755">
        <w:t>：</w:t>
      </w:r>
      <w:r w:rsidR="00FB3755">
        <w:rPr>
          <w:color w:val="CC3300"/>
        </w:rPr>
        <w:t>&lt;a href=</w:t>
      </w:r>
      <w:r w:rsidR="00FB3755" w:rsidRPr="00556D26">
        <w:rPr>
          <w:b/>
          <w:color w:val="CC3300"/>
        </w:rPr>
        <w:t xml:space="preserve"> </w:t>
      </w:r>
      <w:r w:rsidR="00FB3755">
        <w:rPr>
          <w:color w:val="CC3300"/>
        </w:rPr>
        <w:t>&gt; &lt;/a&gt;</w:t>
      </w:r>
      <w:r w:rsidR="00FB3755">
        <w:br/>
      </w:r>
      <w:hyperlink r:id="rId72" w:anchor="download" w:history="1">
        <w:r w:rsidR="00FB3755">
          <w:rPr>
            <w:rStyle w:val="ad"/>
            <w:sz w:val="27"/>
            <w:szCs w:val="27"/>
          </w:rPr>
          <w:t>下載檔案</w:t>
        </w:r>
      </w:hyperlink>
      <w:r w:rsidR="00FB3755">
        <w:t>：</w:t>
      </w:r>
      <w:r w:rsidR="00FB3755">
        <w:rPr>
          <w:color w:val="CC3300"/>
        </w:rPr>
        <w:t>&lt;a href=</w:t>
      </w:r>
      <w:r w:rsidR="00FB3755" w:rsidRPr="00556D26">
        <w:rPr>
          <w:b/>
          <w:color w:val="CC3300"/>
        </w:rPr>
        <w:t xml:space="preserve"> </w:t>
      </w:r>
      <w:r w:rsidR="00FB3755">
        <w:rPr>
          <w:color w:val="CC3300"/>
        </w:rPr>
        <w:t>&gt; &lt;/a&gt;</w:t>
      </w:r>
      <w:r w:rsidR="00FB3755">
        <w:t>標記或</w:t>
      </w:r>
      <w:r w:rsidR="00FB3755">
        <w:rPr>
          <w:color w:val="CC3300"/>
        </w:rPr>
        <w:t>&lt;a href="ftp://</w:t>
      </w:r>
      <w:r w:rsidR="00FB3755" w:rsidRPr="00556D26">
        <w:rPr>
          <w:b/>
          <w:color w:val="CC3300"/>
        </w:rPr>
        <w:t xml:space="preserve"> </w:t>
      </w:r>
      <w:r w:rsidR="000B2428">
        <w:rPr>
          <w:b/>
          <w:color w:val="CC3300"/>
        </w:rPr>
        <w:t>"</w:t>
      </w:r>
      <w:r w:rsidR="00FB3755">
        <w:rPr>
          <w:color w:val="CC3300"/>
        </w:rPr>
        <w:t>&gt; &lt;/a&gt;</w:t>
      </w:r>
      <w:r w:rsidR="00FB3755">
        <w:t>標記</w:t>
      </w:r>
    </w:p>
    <w:p w:rsidR="00FB3755" w:rsidRDefault="005E6983" w:rsidP="00CB4BC2">
      <w:r w:rsidRPr="005E6983">
        <w:rPr>
          <w:color w:val="CC3300"/>
        </w:rPr>
        <w:t>&lt;a href=</w:t>
      </w:r>
      <w:r>
        <w:rPr>
          <w:rFonts w:hint="eastAsia"/>
          <w:color w:val="CC3300"/>
        </w:rPr>
        <w:t>網址</w:t>
      </w:r>
      <w:r w:rsidRPr="005E6983">
        <w:rPr>
          <w:color w:val="CC3300"/>
        </w:rPr>
        <w:t>ta</w:t>
      </w:r>
      <w:r w:rsidR="00C72A4D">
        <w:rPr>
          <w:color w:val="CC3300"/>
        </w:rPr>
        <w:t>r</w:t>
      </w:r>
      <w:r w:rsidRPr="005E6983">
        <w:rPr>
          <w:color w:val="CC3300"/>
        </w:rPr>
        <w:t>get=_blank&gt;</w:t>
      </w:r>
      <w:r w:rsidRPr="005E6983">
        <w:rPr>
          <w:rFonts w:hint="eastAsia"/>
          <w:color w:val="CC3300"/>
        </w:rPr>
        <w:t>下載使用說明</w:t>
      </w:r>
      <w:r w:rsidRPr="005E6983">
        <w:rPr>
          <w:rFonts w:hint="eastAsia"/>
          <w:color w:val="CC3300"/>
        </w:rPr>
        <w:t>&lt;/</w:t>
      </w:r>
      <w:r w:rsidRPr="005E6983">
        <w:rPr>
          <w:color w:val="CC3300"/>
        </w:rPr>
        <w:t>a&gt;</w:t>
      </w:r>
      <w:r w:rsidR="00FB3755" w:rsidRPr="005E6983">
        <w:br/>
      </w:r>
      <w:hyperlink r:id="rId73" w:anchor="eMail" w:history="1">
        <w:r w:rsidR="00FB3755">
          <w:rPr>
            <w:rStyle w:val="ad"/>
            <w:sz w:val="27"/>
            <w:szCs w:val="27"/>
          </w:rPr>
          <w:t>與人聯絡</w:t>
        </w:r>
      </w:hyperlink>
      <w:r w:rsidR="00FB3755">
        <w:t>：</w:t>
      </w:r>
      <w:r w:rsidR="00FB3755">
        <w:rPr>
          <w:color w:val="CC3300"/>
        </w:rPr>
        <w:t>&lt;a href=mailto:</w:t>
      </w:r>
      <w:r w:rsidR="00FB3755" w:rsidRPr="00556D26">
        <w:rPr>
          <w:b/>
          <w:color w:val="CC3300"/>
        </w:rPr>
        <w:t xml:space="preserve"> </w:t>
      </w:r>
      <w:r w:rsidR="00FB3755">
        <w:rPr>
          <w:color w:val="CC3300"/>
        </w:rPr>
        <w:t>&gt; &lt;/a&gt;</w:t>
      </w:r>
      <w:r w:rsidR="00FB3755">
        <w:t>標記或</w:t>
      </w:r>
      <w:r w:rsidR="00FB3755">
        <w:rPr>
          <w:color w:val="CC3300"/>
        </w:rPr>
        <w:t>&lt;a href="mailto:</w:t>
      </w:r>
      <w:r w:rsidR="00FB3755" w:rsidRPr="00556D26">
        <w:rPr>
          <w:b/>
          <w:color w:val="CC3300"/>
        </w:rPr>
        <w:t> </w:t>
      </w:r>
      <w:r w:rsidR="00FB3755">
        <w:rPr>
          <w:color w:val="CC3300"/>
        </w:rPr>
        <w:t>? &gt; &lt;/a&gt;</w:t>
      </w:r>
      <w:r w:rsidR="00FB3755">
        <w:t>標記</w:t>
      </w:r>
    </w:p>
    <w:p w:rsidR="00FB3755" w:rsidRPr="003A6406" w:rsidRDefault="00FB3755" w:rsidP="003A6406">
      <w:pPr>
        <w:pStyle w:val="3"/>
        <w:spacing w:before="400" w:after="100"/>
      </w:pPr>
      <w:r w:rsidRPr="003A6406">
        <w:t>插入圖片檔案</w:t>
      </w:r>
    </w:p>
    <w:p w:rsidR="00FB3755" w:rsidRDefault="00FB3755" w:rsidP="00CB4BC2">
      <w:r>
        <w:rPr>
          <w:rFonts w:hAnsi="Symbol"/>
        </w:rPr>
        <w:t></w:t>
      </w:r>
      <w:r>
        <w:rPr>
          <w:rFonts w:hint="eastAsia"/>
        </w:rPr>
        <w:t>插入圖片檔案的指令為</w:t>
      </w:r>
      <w:r>
        <w:rPr>
          <w:rFonts w:hint="eastAsia"/>
          <w:color w:val="CC3300"/>
        </w:rPr>
        <w:t>&lt;img src="</w:t>
      </w:r>
      <w:r>
        <w:rPr>
          <w:rFonts w:hint="eastAsia"/>
          <w:color w:val="CC3300"/>
        </w:rPr>
        <w:t>圖檔位址</w:t>
      </w:r>
      <w:r>
        <w:rPr>
          <w:rFonts w:hint="eastAsia"/>
          <w:color w:val="CC3300"/>
        </w:rPr>
        <w:t>"&gt;</w:t>
      </w:r>
      <w:r w:rsidR="001E23C2" w:rsidRPr="001E23C2">
        <w:rPr>
          <w:rFonts w:hint="eastAsia"/>
          <w:b/>
          <w:color w:val="CC3300"/>
          <w:sz w:val="27"/>
          <w:szCs w:val="27"/>
        </w:rPr>
        <w:t>，</w:t>
      </w:r>
      <w:r>
        <w:rPr>
          <w:rFonts w:hint="eastAsia"/>
        </w:rPr>
        <w:t>可使用參數</w:t>
      </w:r>
      <w:r>
        <w:rPr>
          <w:rFonts w:hint="eastAsia"/>
          <w:color w:val="CC3300"/>
        </w:rPr>
        <w:t>alt="</w:t>
      </w:r>
      <w:r>
        <w:rPr>
          <w:rFonts w:hint="eastAsia"/>
          <w:color w:val="CC3300"/>
        </w:rPr>
        <w:t>圖片說明</w:t>
      </w:r>
      <w:r>
        <w:rPr>
          <w:rFonts w:hint="eastAsia"/>
          <w:color w:val="CC3300"/>
        </w:rPr>
        <w:t>"</w:t>
      </w:r>
      <w:r w:rsidR="001E23C2" w:rsidRPr="001E23C2">
        <w:rPr>
          <w:rFonts w:hint="eastAsia"/>
          <w:b/>
        </w:rPr>
        <w:t>，</w:t>
      </w:r>
      <w:r>
        <w:rPr>
          <w:rFonts w:hint="eastAsia"/>
        </w:rPr>
        <w:t>讓瀏覽者如無法下載時，仍可知道這個圖檔的意義。</w:t>
      </w:r>
    </w:p>
    <w:p w:rsidR="00FB3755" w:rsidRDefault="00FB3755" w:rsidP="00CB4BC2">
      <w:r>
        <w:rPr>
          <w:rFonts w:hAnsi="Symbol"/>
        </w:rPr>
        <w:t></w:t>
      </w:r>
      <w:r>
        <w:rPr>
          <w:rFonts w:hint="eastAsia"/>
        </w:rPr>
        <w:t>插入的圖檔應使用一般瀏覽器均可支援的壓縮圖形格式，如</w:t>
      </w:r>
      <w:r>
        <w:rPr>
          <w:rFonts w:hint="eastAsia"/>
        </w:rPr>
        <w:t>*.gif</w:t>
      </w:r>
      <w:r>
        <w:rPr>
          <w:rFonts w:hint="eastAsia"/>
        </w:rPr>
        <w:t>檔或</w:t>
      </w:r>
      <w:r>
        <w:rPr>
          <w:rFonts w:hint="eastAsia"/>
        </w:rPr>
        <w:t>*.jpg</w:t>
      </w:r>
      <w:r>
        <w:rPr>
          <w:rFonts w:hint="eastAsia"/>
        </w:rPr>
        <w:t>檔</w:t>
      </w:r>
      <w:r w:rsidR="001E23C2" w:rsidRPr="001E23C2">
        <w:rPr>
          <w:rFonts w:hint="eastAsia"/>
          <w:b/>
        </w:rPr>
        <w:t>。</w:t>
      </w:r>
      <w:r>
        <w:rPr>
          <w:rFonts w:hint="eastAsia"/>
        </w:rPr>
        <w:t>二者的差別在於</w:t>
      </w:r>
      <w:r>
        <w:rPr>
          <w:rFonts w:hint="eastAsia"/>
        </w:rPr>
        <w:t>*.gif</w:t>
      </w:r>
      <w:r>
        <w:rPr>
          <w:rFonts w:hint="eastAsia"/>
        </w:rPr>
        <w:t>檔的顏色只有</w:t>
      </w:r>
      <w:r>
        <w:rPr>
          <w:rFonts w:hint="eastAsia"/>
        </w:rPr>
        <w:t>256</w:t>
      </w:r>
      <w:r>
        <w:rPr>
          <w:rFonts w:hint="eastAsia"/>
        </w:rPr>
        <w:t>色，但較不失真，因此圖片色彩較鮮豔</w:t>
      </w:r>
      <w:r w:rsidR="001E23C2" w:rsidRPr="001E23C2">
        <w:rPr>
          <w:rFonts w:hint="eastAsia"/>
          <w:b/>
        </w:rPr>
        <w:t>。</w:t>
      </w:r>
      <w:r>
        <w:rPr>
          <w:rFonts w:hint="eastAsia"/>
        </w:rPr>
        <w:t>而</w:t>
      </w:r>
      <w:r>
        <w:rPr>
          <w:rFonts w:hint="eastAsia"/>
        </w:rPr>
        <w:t>*.jpg</w:t>
      </w:r>
      <w:r>
        <w:rPr>
          <w:rFonts w:hint="eastAsia"/>
        </w:rPr>
        <w:t>的圖片顏色雖然很多，壓縮效果較好，較適合中大型的圖檔，但會失真，比較適合照片。</w:t>
      </w:r>
    </w:p>
    <w:p w:rsidR="00FB3755" w:rsidRDefault="00FB3755" w:rsidP="00CB4BC2">
      <w:r>
        <w:rPr>
          <w:rFonts w:hAnsi="Symbol"/>
        </w:rPr>
        <w:t></w:t>
      </w:r>
      <w:r>
        <w:rPr>
          <w:rFonts w:hint="eastAsia"/>
        </w:rPr>
        <w:t>圖片解析度當然是越大越好，但是圖檔太大會造成下載困難，一般只要大於</w:t>
      </w:r>
      <w:r>
        <w:rPr>
          <w:rFonts w:hint="eastAsia"/>
        </w:rPr>
        <w:t>72 dpi</w:t>
      </w:r>
      <w:r>
        <w:rPr>
          <w:rFonts w:hint="eastAsia"/>
        </w:rPr>
        <w:t>的圖片</w:t>
      </w:r>
      <w:r w:rsidR="001E23C2" w:rsidRPr="001E23C2">
        <w:rPr>
          <w:rFonts w:hint="eastAsia"/>
          <w:b/>
        </w:rPr>
        <w:t>，</w:t>
      </w:r>
      <w:r>
        <w:rPr>
          <w:rFonts w:hint="eastAsia"/>
        </w:rPr>
        <w:t>在網路上以經是清晰可見，因此圖檔的大小最好不要大於</w:t>
      </w:r>
      <w:r>
        <w:rPr>
          <w:rFonts w:hint="eastAsia"/>
        </w:rPr>
        <w:t>30 kb</w:t>
      </w:r>
      <w:r>
        <w:rPr>
          <w:rFonts w:hint="eastAsia"/>
        </w:rPr>
        <w:t>。</w:t>
      </w:r>
    </w:p>
    <w:p w:rsidR="00FB3755" w:rsidRDefault="00FB3755" w:rsidP="00CB4BC2">
      <w:r>
        <w:rPr>
          <w:rFonts w:hAnsi="Symbol"/>
        </w:rPr>
        <w:t></w:t>
      </w:r>
      <w:r>
        <w:rPr>
          <w:rFonts w:hint="eastAsia"/>
        </w:rPr>
        <w:t>考量網路會塞車，且仍有瀏覽者的連線方式是透過電話連線</w:t>
      </w:r>
      <w:r w:rsidR="001E23C2" w:rsidRPr="001E23C2">
        <w:rPr>
          <w:rFonts w:hint="eastAsia"/>
          <w:b/>
        </w:rPr>
        <w:t>，</w:t>
      </w:r>
      <w:r>
        <w:rPr>
          <w:rFonts w:hint="eastAsia"/>
        </w:rPr>
        <w:t>故不要放置太大的圖檔或者設計讓使用者有選擇不同大小圖檔的機會</w:t>
      </w:r>
      <w:r w:rsidR="001E23C2" w:rsidRPr="001E23C2">
        <w:rPr>
          <w:rFonts w:hint="eastAsia"/>
          <w:b/>
        </w:rPr>
        <w:t>。</w:t>
      </w:r>
      <w:r>
        <w:rPr>
          <w:rFonts w:hint="eastAsia"/>
        </w:rPr>
        <w:t>完成網頁後，最好透過撥接上網的方式親自測試下載的速度。</w:t>
      </w:r>
    </w:p>
    <w:p w:rsidR="00FB3755" w:rsidRDefault="00FB3755" w:rsidP="00CB4BC2">
      <w:pPr>
        <w:rPr>
          <w:rFonts w:ascii="新細明體" w:hAnsi="新細明體" w:cs="新細明體"/>
        </w:rPr>
      </w:pPr>
      <w:r>
        <w:rPr>
          <w:rFonts w:hAnsi="Symbol"/>
        </w:rPr>
        <w:t></w:t>
      </w:r>
      <w:r>
        <w:rPr>
          <w:rFonts w:hint="eastAsia"/>
        </w:rPr>
        <w:t>使用大型圖檔時，最好將網頁與圖檔分開，才不會影響網頁的傳輸速度</w:t>
      </w:r>
      <w:r w:rsidR="001E23C2" w:rsidRPr="001E23C2">
        <w:rPr>
          <w:rFonts w:hint="eastAsia"/>
          <w:b/>
        </w:rPr>
        <w:t>。</w:t>
      </w:r>
      <w:r>
        <w:rPr>
          <w:rFonts w:hint="eastAsia"/>
        </w:rPr>
        <w:t>即在網頁中顯示一個具有超連結功能的縮小圖檔，或是一行說明文字，說明該圖檔大小</w:t>
      </w:r>
      <w:r w:rsidR="001E23C2" w:rsidRPr="001E23C2">
        <w:rPr>
          <w:rFonts w:hint="eastAsia"/>
          <w:b/>
        </w:rPr>
        <w:t>，</w:t>
      </w:r>
      <w:r>
        <w:rPr>
          <w:rFonts w:hint="eastAsia"/>
        </w:rPr>
        <w:t>讓瀏覽者自行決定是否開啟該大型圖檔。</w:t>
      </w:r>
    </w:p>
    <w:p w:rsidR="00FB3755" w:rsidRDefault="00FB3755" w:rsidP="00CB4BC2">
      <w:r>
        <w:rPr>
          <w:rFonts w:hAnsi="Symbol"/>
        </w:rPr>
        <w:t></w:t>
      </w:r>
      <w:r>
        <w:rPr>
          <w:rFonts w:hint="eastAsia"/>
        </w:rPr>
        <w:t>常用的影像處理軟體有</w:t>
      </w:r>
      <w:r>
        <w:rPr>
          <w:rFonts w:hint="eastAsia"/>
        </w:rPr>
        <w:t>PhotImpact</w:t>
      </w:r>
      <w:r>
        <w:rPr>
          <w:rFonts w:hint="eastAsia"/>
        </w:rPr>
        <w:t>、</w:t>
      </w:r>
      <w:r>
        <w:rPr>
          <w:rFonts w:hint="eastAsia"/>
        </w:rPr>
        <w:t>PhotoShop</w:t>
      </w:r>
      <w:r>
        <w:rPr>
          <w:rFonts w:hint="eastAsia"/>
        </w:rPr>
        <w:t>等，而能處理動畫及</w:t>
      </w:r>
      <w:r>
        <w:rPr>
          <w:rFonts w:hint="eastAsia"/>
        </w:rPr>
        <w:t>3D</w:t>
      </w:r>
      <w:r>
        <w:rPr>
          <w:rFonts w:hint="eastAsia"/>
        </w:rPr>
        <w:t>動畫的軟體有</w:t>
      </w:r>
      <w:r>
        <w:rPr>
          <w:rFonts w:hint="eastAsia"/>
        </w:rPr>
        <w:t>GIF Animator</w:t>
      </w:r>
      <w:r>
        <w:rPr>
          <w:rFonts w:hint="eastAsia"/>
        </w:rPr>
        <w:t>、</w:t>
      </w:r>
      <w:r>
        <w:rPr>
          <w:rFonts w:hint="eastAsia"/>
        </w:rPr>
        <w:t>Flash</w:t>
      </w:r>
      <w:r>
        <w:rPr>
          <w:rFonts w:hint="eastAsia"/>
        </w:rPr>
        <w:t>、</w:t>
      </w:r>
      <w:r>
        <w:rPr>
          <w:rFonts w:hint="eastAsia"/>
        </w:rPr>
        <w:t>Director</w:t>
      </w:r>
      <w:r>
        <w:rPr>
          <w:rFonts w:hint="eastAsia"/>
        </w:rPr>
        <w:t>、</w:t>
      </w:r>
      <w:r>
        <w:rPr>
          <w:rFonts w:hint="eastAsia"/>
        </w:rPr>
        <w:t>3D Studio</w:t>
      </w:r>
      <w:r>
        <w:rPr>
          <w:rFonts w:hint="eastAsia"/>
        </w:rPr>
        <w:t>、</w:t>
      </w:r>
      <w:r>
        <w:rPr>
          <w:rFonts w:hint="eastAsia"/>
        </w:rPr>
        <w:t>Poser 3D</w:t>
      </w:r>
      <w:r w:rsidR="001E23C2" w:rsidRPr="001E23C2">
        <w:rPr>
          <w:rFonts w:hint="eastAsia"/>
          <w:b/>
        </w:rPr>
        <w:t>，</w:t>
      </w:r>
      <w:r>
        <w:rPr>
          <w:rFonts w:hint="eastAsia"/>
        </w:rPr>
        <w:t>至於</w:t>
      </w:r>
      <w:r>
        <w:rPr>
          <w:rFonts w:hint="eastAsia"/>
        </w:rPr>
        <w:t>PhotImpact</w:t>
      </w:r>
      <w:r>
        <w:rPr>
          <w:rFonts w:hint="eastAsia"/>
        </w:rPr>
        <w:t>及</w:t>
      </w:r>
      <w:r>
        <w:rPr>
          <w:rFonts w:hint="eastAsia"/>
        </w:rPr>
        <w:t>FrontPage</w:t>
      </w:r>
      <w:r>
        <w:rPr>
          <w:rFonts w:hint="eastAsia"/>
        </w:rPr>
        <w:t>則可編輯影像地圖</w:t>
      </w:r>
      <w:r w:rsidR="001E23C2" w:rsidRPr="001E23C2">
        <w:rPr>
          <w:rFonts w:hint="eastAsia"/>
          <w:b/>
        </w:rPr>
        <w:t>。</w:t>
      </w:r>
      <w:r>
        <w:rPr>
          <w:rFonts w:hint="eastAsia"/>
        </w:rPr>
        <w:t xml:space="preserve">　</w:t>
      </w:r>
    </w:p>
    <w:tbl>
      <w:tblPr>
        <w:tblW w:w="5000" w:type="pct"/>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230"/>
        <w:gridCol w:w="5366"/>
        <w:gridCol w:w="2160"/>
      </w:tblGrid>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5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10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插入圖片檔，預設值為</w:t>
            </w:r>
            <w:r>
              <w:rPr>
                <w:rFonts w:hint="eastAsia"/>
              </w:rPr>
              <w:t>border=1</w:t>
            </w:r>
            <w:r>
              <w:rPr>
                <w:rFonts w:hint="eastAsia"/>
              </w:rPr>
              <w:t>，如不想要圖框，則設定</w:t>
            </w:r>
            <w:r>
              <w:rPr>
                <w:rFonts w:hint="eastAsia"/>
              </w:rPr>
              <w:t>border=0</w:t>
            </w:r>
            <w:r>
              <w:rPr>
                <w:rFonts w:hint="eastAsia"/>
              </w:rPr>
              <w:t>。</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&lt;img border=</w:t>
            </w:r>
            <w:r>
              <w:rPr>
                <w:rFonts w:hint="eastAsia"/>
              </w:rPr>
              <w:t>數字</w:t>
            </w:r>
            <w:r w:rsidRPr="00556D26">
              <w:rPr>
                <w:rFonts w:hint="eastAsia"/>
                <w:b/>
              </w:rPr>
              <w:t xml:space="preserve"> </w:t>
            </w:r>
            <w:r>
              <w:rPr>
                <w:rFonts w:hint="eastAsia"/>
              </w:rPr>
              <w:t>src="</w:t>
            </w:r>
            <w:r>
              <w:rPr>
                <w:rFonts w:hint="eastAsia"/>
              </w:rPr>
              <w:t>圖檔位址</w:t>
            </w:r>
            <w:r>
              <w:rPr>
                <w:rFonts w:hint="eastAsia"/>
              </w:rPr>
              <w:t>"&gt;</w:t>
            </w:r>
          </w:p>
        </w:tc>
        <w:tc>
          <w:tcPr>
            <w:tcW w:w="10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74" w:tgtFrame="_blank" w:history="1">
              <w:r w:rsidR="00FB3755">
                <w:rPr>
                  <w:rStyle w:val="ad"/>
                  <w:rFonts w:hint="eastAsia"/>
                </w:rPr>
                <w:t>插入快樂臉圖片</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插入有簡易說明的圖檔</w:t>
            </w:r>
          </w:p>
        </w:tc>
        <w:tc>
          <w:tcPr>
            <w:tcW w:w="2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&lt;img border=</w:t>
            </w:r>
            <w:r>
              <w:rPr>
                <w:rFonts w:hint="eastAsia"/>
              </w:rPr>
              <w:t>數字</w:t>
            </w:r>
            <w:r w:rsidRPr="00556D26">
              <w:rPr>
                <w:rFonts w:hint="eastAsia"/>
                <w:b/>
              </w:rPr>
              <w:t xml:space="preserve"> </w:t>
            </w:r>
            <w:r>
              <w:rPr>
                <w:rFonts w:hint="eastAsia"/>
              </w:rPr>
              <w:t>src="</w:t>
            </w:r>
            <w:r>
              <w:rPr>
                <w:rFonts w:hint="eastAsia"/>
              </w:rPr>
              <w:t>圖檔位址</w:t>
            </w:r>
            <w:r>
              <w:rPr>
                <w:rFonts w:hint="eastAsia"/>
              </w:rPr>
              <w:t>"</w:t>
            </w:r>
            <w:r>
              <w:rPr>
                <w:rFonts w:hint="eastAsia"/>
              </w:rPr>
              <w:br/>
            </w:r>
            <w:r w:rsidRPr="00556D26">
              <w:rPr>
                <w:rFonts w:hint="eastAsia"/>
                <w:b/>
              </w:rPr>
              <w:t>        </w:t>
            </w:r>
            <w:r>
              <w:rPr>
                <w:rFonts w:hint="eastAsia"/>
              </w:rPr>
              <w:t xml:space="preserve"> alt="</w:t>
            </w:r>
            <w:r>
              <w:rPr>
                <w:rFonts w:hint="eastAsia"/>
              </w:rPr>
              <w:t>圖片說明</w:t>
            </w:r>
            <w:r>
              <w:rPr>
                <w:rFonts w:hint="eastAsia"/>
              </w:rPr>
              <w:t>"&gt;</w:t>
            </w:r>
          </w:p>
        </w:tc>
        <w:tc>
          <w:tcPr>
            <w:tcW w:w="10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75" w:tgtFrame="_blank" w:history="1">
              <w:r w:rsidR="00FB3755">
                <w:rPr>
                  <w:rStyle w:val="ad"/>
                  <w:rFonts w:hint="eastAsia"/>
                </w:rPr>
                <w:t>電腦課的大綱</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插入改變大小的圖檔，預設值為原圖尺寸。</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&lt;img border=</w:t>
            </w:r>
            <w:r>
              <w:rPr>
                <w:rFonts w:hint="eastAsia"/>
              </w:rPr>
              <w:t>數字</w:t>
            </w:r>
            <w:r w:rsidRPr="00556D26">
              <w:rPr>
                <w:rFonts w:hint="eastAsia"/>
                <w:b/>
              </w:rPr>
              <w:t xml:space="preserve">  </w:t>
            </w:r>
            <w:r>
              <w:rPr>
                <w:rFonts w:hint="eastAsia"/>
              </w:rPr>
              <w:t>src="</w:t>
            </w:r>
            <w:r>
              <w:rPr>
                <w:rFonts w:hint="eastAsia"/>
              </w:rPr>
              <w:t>圖檔位址</w:t>
            </w:r>
            <w:r>
              <w:rPr>
                <w:rFonts w:hint="eastAsia"/>
              </w:rPr>
              <w:t>" </w:t>
            </w:r>
            <w:r>
              <w:rPr>
                <w:rFonts w:hint="eastAsia"/>
              </w:rPr>
              <w:br/>
            </w:r>
            <w:r w:rsidRPr="00556D26">
              <w:rPr>
                <w:rFonts w:hint="eastAsia"/>
                <w:b/>
              </w:rPr>
              <w:t>        </w:t>
            </w:r>
            <w:r>
              <w:rPr>
                <w:rFonts w:hint="eastAsia"/>
              </w:rPr>
              <w:t xml:space="preserve"> width=</w:t>
            </w:r>
            <w:r>
              <w:rPr>
                <w:rFonts w:hint="eastAsia"/>
              </w:rPr>
              <w:t>數字</w:t>
            </w:r>
            <w:r w:rsidRPr="00556D26">
              <w:rPr>
                <w:rFonts w:hint="eastAsia"/>
                <w:b/>
              </w:rPr>
              <w:t xml:space="preserve">  </w:t>
            </w:r>
            <w:r>
              <w:rPr>
                <w:rFonts w:hint="eastAsia"/>
              </w:rPr>
              <w:t>height=</w:t>
            </w:r>
            <w:r>
              <w:rPr>
                <w:rFonts w:hint="eastAsia"/>
              </w:rPr>
              <w:t>數字</w:t>
            </w:r>
            <w:r>
              <w:rPr>
                <w:rFonts w:hint="eastAsia"/>
              </w:rPr>
              <w:t>"&gt;</w:t>
            </w:r>
          </w:p>
        </w:tc>
        <w:tc>
          <w:tcPr>
            <w:tcW w:w="10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76" w:history="1">
              <w:r w:rsidR="00FB3755">
                <w:rPr>
                  <w:rStyle w:val="ad"/>
                  <w:rFonts w:hint="eastAsia"/>
                </w:rPr>
                <w:t> </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插入圖檔，並調整圖片位置。</w:t>
            </w:r>
          </w:p>
        </w:tc>
        <w:tc>
          <w:tcPr>
            <w:tcW w:w="2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&lt;img border=</w:t>
            </w:r>
            <w:r>
              <w:rPr>
                <w:rFonts w:hint="eastAsia"/>
              </w:rPr>
              <w:t>數字</w:t>
            </w:r>
            <w:r w:rsidRPr="00556D26">
              <w:rPr>
                <w:rFonts w:hint="eastAsia"/>
                <w:b/>
              </w:rPr>
              <w:t xml:space="preserve">  </w:t>
            </w:r>
            <w:r>
              <w:rPr>
                <w:rFonts w:hint="eastAsia"/>
              </w:rPr>
              <w:t>src="</w:t>
            </w:r>
            <w:r>
              <w:rPr>
                <w:rFonts w:hint="eastAsia"/>
              </w:rPr>
              <w:t>圖檔位址</w:t>
            </w:r>
            <w:r>
              <w:rPr>
                <w:rFonts w:hint="eastAsia"/>
              </w:rPr>
              <w:t>"</w:t>
            </w:r>
            <w:r>
              <w:rPr>
                <w:rFonts w:hint="eastAsia"/>
              </w:rPr>
              <w:br/>
            </w:r>
            <w:r w:rsidRPr="00556D26">
              <w:rPr>
                <w:rFonts w:hint="eastAsia"/>
                <w:b/>
              </w:rPr>
              <w:t>        </w:t>
            </w:r>
            <w:r>
              <w:rPr>
                <w:rFonts w:hint="eastAsia"/>
              </w:rPr>
              <w:t xml:space="preserve"> align=left/ right/ top/ bottom/middle&gt;</w:t>
            </w:r>
          </w:p>
        </w:tc>
        <w:tc>
          <w:tcPr>
            <w:tcW w:w="10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77" w:tgtFrame="_blank" w:history="1">
              <w:r w:rsidR="00FB3755">
                <w:rPr>
                  <w:rStyle w:val="ad"/>
                  <w:rFonts w:hint="eastAsia"/>
                </w:rPr>
                <w:t>不同位置的快樂臉</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插入底圖圖檔，會自動將畫面填滿。</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&lt;body background="</w:t>
            </w:r>
            <w:r>
              <w:rPr>
                <w:rFonts w:hint="eastAsia"/>
              </w:rPr>
              <w:t>圖檔位址</w:t>
            </w:r>
            <w:r>
              <w:rPr>
                <w:rFonts w:hint="eastAsia"/>
              </w:rPr>
              <w:t>"</w:t>
            </w:r>
          </w:p>
        </w:tc>
        <w:tc>
          <w:tcPr>
            <w:tcW w:w="10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78" w:tgtFrame="_blank" w:history="1">
              <w:r w:rsidR="00FB3755">
                <w:rPr>
                  <w:rStyle w:val="ad"/>
                  <w:rFonts w:hint="eastAsia"/>
                </w:rPr>
                <w:t>插入底圖</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插入底圖圖檔，當捲軸移動文字時，底圖固定不動。</w:t>
            </w:r>
          </w:p>
        </w:tc>
        <w:tc>
          <w:tcPr>
            <w:tcW w:w="2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&lt;body background="</w:t>
            </w:r>
            <w:r>
              <w:rPr>
                <w:rFonts w:hint="eastAsia"/>
              </w:rPr>
              <w:t>圖檔位址</w:t>
            </w:r>
            <w:r>
              <w:rPr>
                <w:rFonts w:hint="eastAsia"/>
              </w:rPr>
              <w:t>"</w:t>
            </w:r>
            <w:r>
              <w:rPr>
                <w:rFonts w:hint="eastAsia"/>
              </w:rPr>
              <w:br/>
            </w:r>
            <w:r w:rsidRPr="00556D26">
              <w:rPr>
                <w:rFonts w:hint="eastAsia"/>
                <w:b/>
              </w:rPr>
              <w:t>          </w:t>
            </w:r>
            <w:r>
              <w:rPr>
                <w:rFonts w:hint="eastAsia"/>
              </w:rPr>
              <w:t xml:space="preserve"> bgproperties=fixed&gt;</w:t>
            </w:r>
          </w:p>
        </w:tc>
        <w:tc>
          <w:tcPr>
            <w:tcW w:w="10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79" w:tgtFrame="_blank" w:history="1">
              <w:r w:rsidR="00FB3755">
                <w:rPr>
                  <w:rStyle w:val="ad"/>
                  <w:rFonts w:hint="eastAsia"/>
                </w:rPr>
                <w:t>不會動的底圖</w:t>
              </w:r>
            </w:hyperlink>
          </w:p>
        </w:tc>
      </w:tr>
    </w:tbl>
    <w:p w:rsidR="00FB3755" w:rsidRPr="003A6406" w:rsidRDefault="00FB3755" w:rsidP="003A6406">
      <w:pPr>
        <w:pStyle w:val="3"/>
        <w:spacing w:before="400" w:after="100"/>
      </w:pPr>
      <w:r w:rsidRPr="003A6406">
        <w:rPr>
          <w:rFonts w:hint="eastAsia"/>
        </w:rPr>
        <w:t>插入多媒體</w:t>
      </w:r>
    </w:p>
    <w:tbl>
      <w:tblPr>
        <w:tblW w:w="5000" w:type="pct"/>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230"/>
        <w:gridCol w:w="5366"/>
        <w:gridCol w:w="2160"/>
      </w:tblGrid>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5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10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連結聲音或音樂，使用</w:t>
            </w:r>
            <w:r>
              <w:rPr>
                <w:rFonts w:hint="eastAsia"/>
              </w:rPr>
              <w:t>*.mid</w:t>
            </w:r>
            <w:r>
              <w:rPr>
                <w:rFonts w:hint="eastAsia"/>
              </w:rPr>
              <w:t>的檔案較佳。</w:t>
            </w:r>
            <w:r>
              <w:rPr>
                <w:rFonts w:hint="eastAsia"/>
              </w:rPr>
              <w:t>hidden=true</w:t>
            </w:r>
            <w:r>
              <w:rPr>
                <w:rFonts w:hint="eastAsia"/>
              </w:rPr>
              <w:t>表示是背景音樂</w:t>
            </w:r>
            <w:r w:rsidR="001E23C2" w:rsidRPr="001E23C2">
              <w:rPr>
                <w:rFonts w:hint="eastAsia"/>
                <w:b/>
              </w:rPr>
              <w:t>，</w:t>
            </w:r>
            <w:r>
              <w:rPr>
                <w:rFonts w:hint="eastAsia"/>
              </w:rPr>
              <w:t>loop=-1</w:t>
            </w:r>
            <w:r>
              <w:rPr>
                <w:rFonts w:hint="eastAsia"/>
              </w:rPr>
              <w:t>表無限次，為預設值，</w:t>
            </w:r>
            <w:r>
              <w:rPr>
                <w:rFonts w:hint="eastAsia"/>
              </w:rPr>
              <w:t>autostart=true</w:t>
            </w:r>
            <w:r>
              <w:rPr>
                <w:rFonts w:hint="eastAsia"/>
              </w:rPr>
              <w:t>表示自動撥放。</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&lt;embed</w:t>
            </w:r>
            <w:r w:rsidRPr="00556D26">
              <w:rPr>
                <w:rFonts w:hint="eastAsia"/>
                <w:b/>
              </w:rPr>
              <w:t xml:space="preserve">  </w:t>
            </w:r>
            <w:r>
              <w:rPr>
                <w:rFonts w:hint="eastAsia"/>
              </w:rPr>
              <w:t>src="</w:t>
            </w:r>
            <w:r>
              <w:rPr>
                <w:rFonts w:hint="eastAsia"/>
              </w:rPr>
              <w:t>聲音或音樂位址</w:t>
            </w:r>
            <w:r>
              <w:rPr>
                <w:rFonts w:hint="eastAsia"/>
              </w:rPr>
              <w:t>"</w:t>
            </w:r>
            <w:r>
              <w:rPr>
                <w:rFonts w:hint="eastAsia"/>
              </w:rPr>
              <w:br/>
            </w:r>
            <w:r w:rsidRPr="00556D26">
              <w:rPr>
                <w:rFonts w:hint="eastAsia"/>
                <w:b/>
              </w:rPr>
              <w:t>              </w:t>
            </w:r>
            <w:r>
              <w:rPr>
                <w:rFonts w:hint="eastAsia"/>
              </w:rPr>
              <w:t xml:space="preserve"> hidden=true/ false</w:t>
            </w:r>
            <w:r>
              <w:rPr>
                <w:rFonts w:hint="eastAsia"/>
              </w:rPr>
              <w:br/>
            </w:r>
            <w:r w:rsidRPr="00556D26">
              <w:rPr>
                <w:rFonts w:hint="eastAsia"/>
                <w:b/>
              </w:rPr>
              <w:t>              </w:t>
            </w:r>
            <w:r>
              <w:rPr>
                <w:rFonts w:hint="eastAsia"/>
              </w:rPr>
              <w:t xml:space="preserve"> loop=</w:t>
            </w:r>
            <w:r>
              <w:rPr>
                <w:rFonts w:hint="eastAsia"/>
              </w:rPr>
              <w:t>重複撥放的次數或</w:t>
            </w:r>
            <w:r>
              <w:rPr>
                <w:rFonts w:hint="eastAsia"/>
              </w:rPr>
              <w:t xml:space="preserve"> -1</w:t>
            </w:r>
            <w:r>
              <w:rPr>
                <w:rFonts w:hint="eastAsia"/>
              </w:rPr>
              <w:br/>
            </w:r>
            <w:r w:rsidRPr="00556D26">
              <w:rPr>
                <w:rFonts w:hint="eastAsia"/>
                <w:b/>
              </w:rPr>
              <w:t>              </w:t>
            </w:r>
            <w:r>
              <w:rPr>
                <w:rFonts w:hint="eastAsia"/>
              </w:rPr>
              <w:t xml:space="preserve"> autostart=true/ no&gt;</w:t>
            </w:r>
          </w:p>
        </w:tc>
        <w:tc>
          <w:tcPr>
            <w:tcW w:w="10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簡易的背景音樂。</w:t>
            </w:r>
          </w:p>
        </w:tc>
        <w:tc>
          <w:tcPr>
            <w:tcW w:w="2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&lt;bgsound</w:t>
            </w:r>
            <w:r w:rsidRPr="00556D26">
              <w:rPr>
                <w:rFonts w:hint="eastAsia"/>
                <w:b/>
              </w:rPr>
              <w:t xml:space="preserve">  </w:t>
            </w:r>
            <w:r>
              <w:rPr>
                <w:rFonts w:hint="eastAsia"/>
              </w:rPr>
              <w:t>src="</w:t>
            </w:r>
            <w:r>
              <w:rPr>
                <w:rFonts w:hint="eastAsia"/>
              </w:rPr>
              <w:t>聲音或音樂位址</w:t>
            </w:r>
            <w:r>
              <w:rPr>
                <w:rFonts w:hint="eastAsia"/>
              </w:rPr>
              <w:t>"&gt;</w:t>
            </w:r>
          </w:p>
        </w:tc>
        <w:tc>
          <w:tcPr>
            <w:tcW w:w="10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 xml:space="preserve">　</w:t>
            </w:r>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連結錄影帶</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&lt;embed</w:t>
            </w:r>
            <w:r w:rsidRPr="00556D26">
              <w:rPr>
                <w:rFonts w:hint="eastAsia"/>
                <w:b/>
              </w:rPr>
              <w:t xml:space="preserve">  </w:t>
            </w:r>
            <w:r>
              <w:rPr>
                <w:rFonts w:hint="eastAsia"/>
              </w:rPr>
              <w:t>src="</w:t>
            </w:r>
            <w:r>
              <w:rPr>
                <w:rFonts w:hint="eastAsia"/>
              </w:rPr>
              <w:t>錄影帶位址</w:t>
            </w:r>
            <w:r>
              <w:rPr>
                <w:rFonts w:hint="eastAsia"/>
              </w:rPr>
              <w:t>"</w:t>
            </w:r>
            <w:r>
              <w:rPr>
                <w:rFonts w:hint="eastAsia"/>
              </w:rPr>
              <w:br/>
            </w:r>
            <w:r w:rsidRPr="00556D26">
              <w:rPr>
                <w:rFonts w:hint="eastAsia"/>
                <w:b/>
              </w:rPr>
              <w:t>              </w:t>
            </w:r>
            <w:r>
              <w:rPr>
                <w:rFonts w:hint="eastAsia"/>
              </w:rPr>
              <w:t xml:space="preserve"> hidden=false</w:t>
            </w:r>
            <w:r>
              <w:rPr>
                <w:rFonts w:hint="eastAsia"/>
              </w:rPr>
              <w:br/>
            </w:r>
            <w:r w:rsidRPr="00556D26">
              <w:rPr>
                <w:rFonts w:hint="eastAsia"/>
                <w:b/>
              </w:rPr>
              <w:t>              </w:t>
            </w:r>
            <w:r>
              <w:rPr>
                <w:rFonts w:hint="eastAsia"/>
              </w:rPr>
              <w:t xml:space="preserve"> loop=false </w:t>
            </w:r>
            <w:r>
              <w:rPr>
                <w:rFonts w:hint="eastAsia"/>
              </w:rPr>
              <w:br/>
            </w:r>
            <w:r w:rsidRPr="00556D26">
              <w:rPr>
                <w:rFonts w:hint="eastAsia"/>
                <w:b/>
              </w:rPr>
              <w:lastRenderedPageBreak/>
              <w:t>              </w:t>
            </w:r>
            <w:r>
              <w:rPr>
                <w:rFonts w:hint="eastAsia"/>
              </w:rPr>
              <w:t xml:space="preserve"> autostart=true&gt;</w:t>
            </w:r>
          </w:p>
        </w:tc>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lastRenderedPageBreak/>
              <w:t xml:space="preserve">　</w:t>
            </w:r>
          </w:p>
        </w:tc>
      </w:tr>
    </w:tbl>
    <w:p w:rsidR="00FB3755" w:rsidRPr="003A6406" w:rsidRDefault="00FB3755" w:rsidP="003A6406">
      <w:pPr>
        <w:pStyle w:val="3"/>
        <w:spacing w:before="400" w:after="100"/>
      </w:pPr>
      <w:r w:rsidRPr="003A6406">
        <w:rPr>
          <w:rFonts w:hint="eastAsia"/>
        </w:rPr>
        <w:lastRenderedPageBreak/>
        <w:t>連結其他位置或網頁</w:t>
      </w:r>
    </w:p>
    <w:tbl>
      <w:tblPr>
        <w:tblW w:w="5000" w:type="pct"/>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230"/>
        <w:gridCol w:w="5366"/>
        <w:gridCol w:w="2160"/>
      </w:tblGrid>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5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10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連結至本網站其他網頁，位址可以是絕對位址</w:t>
            </w:r>
            <w:r>
              <w:rPr>
                <w:rFonts w:hint="eastAsia"/>
              </w:rPr>
              <w:t>(c:/../)</w:t>
            </w:r>
            <w:r>
              <w:rPr>
                <w:rFonts w:hint="eastAsia"/>
              </w:rPr>
              <w:t>或相對位址</w:t>
            </w:r>
            <w:r>
              <w:rPr>
                <w:rFonts w:hint="eastAsia"/>
              </w:rPr>
              <w:t>(../../)</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&lt;a href="</w:t>
            </w:r>
            <w:r>
              <w:rPr>
                <w:rFonts w:hint="eastAsia"/>
              </w:rPr>
              <w:t>其他網頁位址</w:t>
            </w:r>
            <w:r>
              <w:rPr>
                <w:rFonts w:hint="eastAsia"/>
              </w:rPr>
              <w:t>"&gt;</w:t>
            </w:r>
            <w:r>
              <w:rPr>
                <w:rFonts w:hint="eastAsia"/>
              </w:rPr>
              <w:br/>
            </w:r>
            <w:r>
              <w:rPr>
                <w:rFonts w:hint="eastAsia"/>
              </w:rPr>
              <w:t>欲超連結文字或按鈕或圖片</w:t>
            </w:r>
            <w:r>
              <w:rPr>
                <w:rFonts w:hint="eastAsia"/>
              </w:rPr>
              <w:t>&lt;/a&gt;</w:t>
            </w:r>
          </w:p>
        </w:tc>
        <w:tc>
          <w:tcPr>
            <w:tcW w:w="10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80" w:tgtFrame="_blank" w:history="1">
              <w:r w:rsidR="00FB3755">
                <w:rPr>
                  <w:rStyle w:val="ad"/>
                  <w:rFonts w:hint="eastAsia"/>
                </w:rPr>
                <w:t>連結本網站其他網頁</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連結本網頁內文的其他位置：先在目的位置設定書籤，再超連結至此書籤</w:t>
            </w:r>
          </w:p>
        </w:tc>
        <w:tc>
          <w:tcPr>
            <w:tcW w:w="2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&lt;a name="</w:t>
            </w:r>
            <w:r>
              <w:rPr>
                <w:rFonts w:hint="eastAsia"/>
              </w:rPr>
              <w:t>書籤名稱</w:t>
            </w:r>
            <w:r>
              <w:rPr>
                <w:rFonts w:hint="eastAsia"/>
              </w:rPr>
              <w:t>"&gt;</w:t>
            </w:r>
            <w:r>
              <w:rPr>
                <w:rFonts w:hint="eastAsia"/>
              </w:rPr>
              <w:t>目的文字</w:t>
            </w:r>
            <w:r>
              <w:rPr>
                <w:rFonts w:hint="eastAsia"/>
              </w:rPr>
              <w:t>&lt;/a&gt;</w:t>
            </w:r>
            <w:r>
              <w:rPr>
                <w:rFonts w:hint="eastAsia"/>
              </w:rPr>
              <w:br/>
              <w:t>&lt;a href="#</w:t>
            </w:r>
            <w:r>
              <w:rPr>
                <w:rFonts w:hint="eastAsia"/>
              </w:rPr>
              <w:t>書籤名稱</w:t>
            </w:r>
            <w:r>
              <w:rPr>
                <w:rFonts w:hint="eastAsia"/>
              </w:rPr>
              <w:t>"&gt;</w:t>
            </w:r>
            <w:r>
              <w:rPr>
                <w:rFonts w:hint="eastAsia"/>
              </w:rPr>
              <w:br/>
            </w:r>
            <w:r>
              <w:rPr>
                <w:rFonts w:hint="eastAsia"/>
              </w:rPr>
              <w:t>欲超連結文字或按鈕或圖片</w:t>
            </w:r>
            <w:r>
              <w:rPr>
                <w:rFonts w:hint="eastAsia"/>
              </w:rPr>
              <w:t>&lt;/a&gt;</w:t>
            </w:r>
          </w:p>
        </w:tc>
        <w:tc>
          <w:tcPr>
            <w:tcW w:w="10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81" w:tgtFrame="_blank" w:history="1">
              <w:r w:rsidR="00FB3755">
                <w:rPr>
                  <w:rStyle w:val="ad"/>
                  <w:rFonts w:hint="eastAsia"/>
                </w:rPr>
                <w:t>書籤</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連結至其他網頁的某一書籤位置</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&lt;a href="</w:t>
            </w:r>
            <w:r>
              <w:rPr>
                <w:rFonts w:hint="eastAsia"/>
              </w:rPr>
              <w:t>其他網頁位址</w:t>
            </w:r>
            <w:r>
              <w:rPr>
                <w:rFonts w:hint="eastAsia"/>
              </w:rPr>
              <w:t xml:space="preserve"> #</w:t>
            </w:r>
            <w:r>
              <w:rPr>
                <w:rFonts w:hint="eastAsia"/>
              </w:rPr>
              <w:t>書籤名稱</w:t>
            </w:r>
            <w:r>
              <w:rPr>
                <w:rFonts w:hint="eastAsia"/>
              </w:rPr>
              <w:t>"&gt;</w:t>
            </w:r>
            <w:r>
              <w:rPr>
                <w:rFonts w:hint="eastAsia"/>
              </w:rPr>
              <w:br/>
            </w:r>
            <w:r>
              <w:rPr>
                <w:rFonts w:hint="eastAsia"/>
              </w:rPr>
              <w:t>欲超連結文字或按鈕或圖片</w:t>
            </w:r>
            <w:r>
              <w:rPr>
                <w:rFonts w:hint="eastAsia"/>
              </w:rPr>
              <w:t>&lt;/a&gt;</w:t>
            </w:r>
          </w:p>
        </w:tc>
        <w:tc>
          <w:tcPr>
            <w:tcW w:w="10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82" w:tgtFrame="_blank" w:history="1">
              <w:r w:rsidR="00FB3755">
                <w:rPr>
                  <w:rStyle w:val="ad"/>
                  <w:rFonts w:hint="eastAsia"/>
                </w:rPr>
                <w:t>連結其他網站</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製作影像地圖</w:t>
            </w:r>
            <w:r>
              <w:rPr>
                <w:rFonts w:hint="eastAsia"/>
              </w:rPr>
              <w:t>(image map)</w:t>
            </w:r>
            <w:r>
              <w:rPr>
                <w:rFonts w:hint="eastAsia"/>
              </w:rPr>
              <w:t>，用座標系統自動將圖片上的點或區塊標出，再用來當做超連結</w:t>
            </w:r>
            <w:r w:rsidR="001E23C2" w:rsidRPr="001E23C2">
              <w:rPr>
                <w:rFonts w:hint="eastAsia"/>
                <w:b/>
              </w:rPr>
              <w:t>。</w:t>
            </w:r>
            <w:r>
              <w:rPr>
                <w:rFonts w:hint="eastAsia"/>
              </w:rPr>
              <w:t>其中</w:t>
            </w:r>
            <w:r>
              <w:rPr>
                <w:rFonts w:hint="eastAsia"/>
              </w:rPr>
              <w:t>shape=rect</w:t>
            </w:r>
            <w:r>
              <w:rPr>
                <w:rFonts w:hint="eastAsia"/>
              </w:rPr>
              <w:t>表示長方形區塊、</w:t>
            </w:r>
            <w:r>
              <w:rPr>
                <w:rFonts w:hint="eastAsia"/>
              </w:rPr>
              <w:t>shape=circle</w:t>
            </w:r>
            <w:r>
              <w:rPr>
                <w:rFonts w:hint="eastAsia"/>
              </w:rPr>
              <w:t>表示圓形區塊、</w:t>
            </w:r>
            <w:r>
              <w:rPr>
                <w:rFonts w:hint="eastAsia"/>
              </w:rPr>
              <w:t>shape=polygon</w:t>
            </w:r>
            <w:r>
              <w:rPr>
                <w:rFonts w:hint="eastAsia"/>
              </w:rPr>
              <w:t>表示為多角形區塊。</w:t>
            </w:r>
          </w:p>
        </w:tc>
        <w:tc>
          <w:tcPr>
            <w:tcW w:w="2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&lt;map name="</w:t>
            </w:r>
            <w:r>
              <w:rPr>
                <w:rFonts w:hint="eastAsia"/>
              </w:rPr>
              <w:t>地圖定義名稱</w:t>
            </w:r>
            <w:r>
              <w:rPr>
                <w:rFonts w:hint="eastAsia"/>
              </w:rPr>
              <w:t>"&gt;</w:t>
            </w:r>
            <w:r>
              <w:rPr>
                <w:rFonts w:hint="eastAsia"/>
              </w:rPr>
              <w:br/>
              <w:t>&lt;area shape=rect href="</w:t>
            </w:r>
            <w:r>
              <w:rPr>
                <w:rFonts w:hint="eastAsia"/>
              </w:rPr>
              <w:t>書籤位址</w:t>
            </w:r>
            <w:r>
              <w:rPr>
                <w:rFonts w:hint="eastAsia"/>
              </w:rPr>
              <w:t>"</w:t>
            </w:r>
            <w:r>
              <w:rPr>
                <w:rFonts w:hint="eastAsia"/>
              </w:rPr>
              <w:br/>
            </w:r>
            <w:r w:rsidRPr="00556D26">
              <w:rPr>
                <w:rFonts w:hint="eastAsia"/>
                <w:b/>
              </w:rPr>
              <w:t>        </w:t>
            </w:r>
            <w:r>
              <w:rPr>
                <w:rFonts w:hint="eastAsia"/>
              </w:rPr>
              <w:t xml:space="preserve"> coords="</w:t>
            </w:r>
            <w:r>
              <w:rPr>
                <w:rFonts w:hint="eastAsia"/>
              </w:rPr>
              <w:t>左上角座標</w:t>
            </w:r>
            <w:r>
              <w:rPr>
                <w:rFonts w:hint="eastAsia"/>
              </w:rPr>
              <w:t xml:space="preserve">, </w:t>
            </w:r>
            <w:r>
              <w:rPr>
                <w:rFonts w:hint="eastAsia"/>
              </w:rPr>
              <w:t>右下角座標</w:t>
            </w:r>
            <w:r>
              <w:rPr>
                <w:rFonts w:hint="eastAsia"/>
              </w:rPr>
              <w:t>"&gt; </w:t>
            </w:r>
            <w:r>
              <w:rPr>
                <w:rFonts w:hint="eastAsia"/>
              </w:rPr>
              <w:br/>
              <w:t>&lt;area shape=circle href="</w:t>
            </w:r>
            <w:r>
              <w:rPr>
                <w:rFonts w:hint="eastAsia"/>
              </w:rPr>
              <w:t>書籤位址</w:t>
            </w:r>
            <w:r>
              <w:rPr>
                <w:rFonts w:hint="eastAsia"/>
              </w:rPr>
              <w:t>"</w:t>
            </w:r>
            <w:r>
              <w:rPr>
                <w:rFonts w:hint="eastAsia"/>
              </w:rPr>
              <w:br/>
            </w:r>
            <w:r w:rsidRPr="00556D26">
              <w:rPr>
                <w:rFonts w:hint="eastAsia"/>
                <w:b/>
              </w:rPr>
              <w:t xml:space="preserve">          </w:t>
            </w:r>
            <w:r>
              <w:rPr>
                <w:rFonts w:hint="eastAsia"/>
              </w:rPr>
              <w:t>coords="</w:t>
            </w:r>
            <w:r>
              <w:rPr>
                <w:rFonts w:hint="eastAsia"/>
              </w:rPr>
              <w:t>圓心座標</w:t>
            </w:r>
            <w:r>
              <w:rPr>
                <w:rFonts w:hint="eastAsia"/>
              </w:rPr>
              <w:t xml:space="preserve"> , </w:t>
            </w:r>
            <w:r>
              <w:rPr>
                <w:rFonts w:hint="eastAsia"/>
              </w:rPr>
              <w:t>半徑</w:t>
            </w:r>
            <w:r>
              <w:rPr>
                <w:rFonts w:hint="eastAsia"/>
              </w:rPr>
              <w:t>"&gt; </w:t>
            </w:r>
            <w:r>
              <w:rPr>
                <w:rFonts w:hint="eastAsia"/>
              </w:rPr>
              <w:br/>
              <w:t>&lt;area shape=polygon href="</w:t>
            </w:r>
            <w:r>
              <w:rPr>
                <w:rFonts w:hint="eastAsia"/>
              </w:rPr>
              <w:t>書籤位址</w:t>
            </w:r>
            <w:r>
              <w:rPr>
                <w:rFonts w:hint="eastAsia"/>
              </w:rPr>
              <w:t>"</w:t>
            </w:r>
            <w:r>
              <w:rPr>
                <w:rFonts w:hint="eastAsia"/>
              </w:rPr>
              <w:br/>
            </w:r>
            <w:r w:rsidRPr="00556D26">
              <w:rPr>
                <w:rFonts w:hint="eastAsia"/>
                <w:b/>
              </w:rPr>
              <w:t xml:space="preserve">          </w:t>
            </w:r>
            <w:r>
              <w:rPr>
                <w:rFonts w:hint="eastAsia"/>
              </w:rPr>
              <w:t>coords="</w:t>
            </w:r>
            <w:r>
              <w:rPr>
                <w:rFonts w:hint="eastAsia"/>
              </w:rPr>
              <w:t>座標一</w:t>
            </w:r>
            <w:r>
              <w:rPr>
                <w:rFonts w:hint="eastAsia"/>
              </w:rPr>
              <w:t>, </w:t>
            </w:r>
            <w:r>
              <w:rPr>
                <w:rFonts w:hint="eastAsia"/>
              </w:rPr>
              <w:t>座標二</w:t>
            </w:r>
            <w:r>
              <w:rPr>
                <w:rFonts w:hint="eastAsia"/>
              </w:rPr>
              <w:t xml:space="preserve">, </w:t>
            </w:r>
            <w:r>
              <w:rPr>
                <w:rFonts w:hint="eastAsia"/>
              </w:rPr>
              <w:t>座標三</w:t>
            </w:r>
            <w:r>
              <w:rPr>
                <w:rFonts w:hint="eastAsia"/>
              </w:rPr>
              <w:t>,......"&gt; </w:t>
            </w:r>
            <w:r>
              <w:rPr>
                <w:rFonts w:hint="eastAsia"/>
              </w:rPr>
              <w:br/>
              <w:t>&lt;/map&gt;</w:t>
            </w:r>
            <w:r>
              <w:rPr>
                <w:rFonts w:hint="eastAsia"/>
              </w:rPr>
              <w:br/>
              <w:t>&lt;img src="</w:t>
            </w:r>
            <w:r>
              <w:rPr>
                <w:rFonts w:hint="eastAsia"/>
              </w:rPr>
              <w:t>圖檔位址</w:t>
            </w:r>
            <w:r>
              <w:rPr>
                <w:rFonts w:hint="eastAsia"/>
              </w:rPr>
              <w:t>" usemap="#</w:t>
            </w:r>
            <w:r>
              <w:rPr>
                <w:rFonts w:hint="eastAsia"/>
              </w:rPr>
              <w:t>地圖定義名稱</w:t>
            </w:r>
            <w:r>
              <w:rPr>
                <w:rFonts w:hint="eastAsia"/>
              </w:rPr>
              <w:t>"&gt;</w:t>
            </w:r>
          </w:p>
        </w:tc>
        <w:tc>
          <w:tcPr>
            <w:tcW w:w="10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83" w:tgtFrame="_blank" w:history="1">
              <w:r w:rsidR="00FB3755">
                <w:rPr>
                  <w:rStyle w:val="ad"/>
                  <w:rFonts w:hint="eastAsia"/>
                </w:rPr>
                <w:t>影像地圖</w:t>
              </w:r>
            </w:hyperlink>
          </w:p>
        </w:tc>
      </w:tr>
      <w:tr w:rsidR="00FB3755" w:rsidTr="00842985">
        <w:trPr>
          <w:tblCellSpacing w:w="6" w:type="dxa"/>
        </w:trPr>
        <w:tc>
          <w:tcPr>
            <w:tcW w:w="1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連結至其他網站的網頁，必須另開新的</w:t>
            </w:r>
            <w:r>
              <w:rPr>
                <w:rFonts w:hint="eastAsia"/>
              </w:rPr>
              <w:t xml:space="preserve"> NetScape </w:t>
            </w:r>
            <w:r>
              <w:rPr>
                <w:rFonts w:hint="eastAsia"/>
              </w:rPr>
              <w:t>或</w:t>
            </w:r>
            <w:r>
              <w:rPr>
                <w:rFonts w:hint="eastAsia"/>
              </w:rPr>
              <w:t xml:space="preserve"> IE </w:t>
            </w:r>
            <w:r>
              <w:rPr>
                <w:rFonts w:hint="eastAsia"/>
              </w:rPr>
              <w:t>視窗，以免侵犯版權</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&lt;a target=_blank</w:t>
            </w:r>
            <w:r>
              <w:rPr>
                <w:rFonts w:hint="eastAsia"/>
              </w:rPr>
              <w:br/>
            </w:r>
            <w:r w:rsidRPr="00556D26">
              <w:rPr>
                <w:rFonts w:hint="eastAsia"/>
                <w:b/>
              </w:rPr>
              <w:t xml:space="preserve">      </w:t>
            </w:r>
            <w:r>
              <w:rPr>
                <w:rFonts w:hint="eastAsia"/>
              </w:rPr>
              <w:t>href="</w:t>
            </w:r>
            <w:r>
              <w:rPr>
                <w:rFonts w:hint="eastAsia"/>
              </w:rPr>
              <w:t>其他網站位址</w:t>
            </w:r>
            <w:r>
              <w:rPr>
                <w:rFonts w:hint="eastAsia"/>
              </w:rPr>
              <w:t>http://..."&gt; </w:t>
            </w:r>
            <w:r>
              <w:rPr>
                <w:rFonts w:hint="eastAsia"/>
              </w:rPr>
              <w:br/>
            </w:r>
            <w:r>
              <w:rPr>
                <w:rFonts w:hint="eastAsia"/>
              </w:rPr>
              <w:t>欲超連結文字或按鈕或圖片</w:t>
            </w:r>
            <w:r>
              <w:rPr>
                <w:rFonts w:hint="eastAsia"/>
              </w:rPr>
              <w:t>&lt;/a&gt;</w:t>
            </w:r>
          </w:p>
        </w:tc>
        <w:tc>
          <w:tcPr>
            <w:tcW w:w="10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84" w:tgtFrame="_blank" w:history="1">
              <w:r w:rsidR="00FB3755">
                <w:rPr>
                  <w:rStyle w:val="ad"/>
                  <w:rFonts w:hint="eastAsia"/>
                </w:rPr>
                <w:t>連結其他網站</w:t>
              </w:r>
            </w:hyperlink>
          </w:p>
        </w:tc>
      </w:tr>
    </w:tbl>
    <w:p w:rsidR="00FB3755" w:rsidRPr="003A6406" w:rsidRDefault="00FB3755" w:rsidP="003A6406">
      <w:pPr>
        <w:pStyle w:val="3"/>
        <w:spacing w:before="400" w:after="100"/>
      </w:pPr>
      <w:r w:rsidRPr="003A6406">
        <w:rPr>
          <w:rFonts w:hint="eastAsia"/>
        </w:rPr>
        <w:t>下載檔案</w:t>
      </w:r>
    </w:p>
    <w:tbl>
      <w:tblPr>
        <w:tblW w:w="5000" w:type="pct"/>
        <w:tblCellSpacing w:w="6" w:type="dxa"/>
        <w:tblBorders>
          <w:top w:val="outset" w:sz="12" w:space="0" w:color="003300"/>
          <w:left w:val="outset" w:sz="12" w:space="0" w:color="003300"/>
          <w:bottom w:val="outset" w:sz="12" w:space="0" w:color="003300"/>
          <w:right w:val="outset" w:sz="12" w:space="0" w:color="003300"/>
        </w:tblBorders>
        <w:tblCellMar>
          <w:top w:w="15" w:type="dxa"/>
          <w:left w:w="15" w:type="dxa"/>
          <w:bottom w:w="15" w:type="dxa"/>
          <w:right w:w="15" w:type="dxa"/>
        </w:tblCellMar>
        <w:tblLook w:val="04A0" w:firstRow="1" w:lastRow="0" w:firstColumn="1" w:lastColumn="0" w:noHBand="0" w:noVBand="1"/>
      </w:tblPr>
      <w:tblGrid>
        <w:gridCol w:w="2160"/>
        <w:gridCol w:w="5366"/>
        <w:gridCol w:w="3230"/>
      </w:tblGrid>
      <w:tr w:rsidR="00FB3755" w:rsidTr="00FB3755">
        <w:trPr>
          <w:tblCellSpacing w:w="6" w:type="dxa"/>
        </w:trPr>
        <w:tc>
          <w:tcPr>
            <w:tcW w:w="10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5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150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FB3755">
        <w:trPr>
          <w:tblCellSpacing w:w="6" w:type="dxa"/>
        </w:trPr>
        <w:tc>
          <w:tcPr>
            <w:tcW w:w="10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直接下載</w:t>
            </w:r>
          </w:p>
        </w:tc>
        <w:tc>
          <w:tcPr>
            <w:tcW w:w="25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&lt;a href="</w:t>
            </w:r>
            <w:r>
              <w:rPr>
                <w:rFonts w:hint="eastAsia"/>
              </w:rPr>
              <w:t>檔案位址</w:t>
            </w:r>
            <w:r>
              <w:rPr>
                <w:rFonts w:hint="eastAsia"/>
              </w:rPr>
              <w:t>"&gt;</w:t>
            </w:r>
            <w:r>
              <w:rPr>
                <w:rFonts w:hint="eastAsia"/>
              </w:rPr>
              <w:br/>
            </w:r>
            <w:r>
              <w:rPr>
                <w:rFonts w:hint="eastAsia"/>
              </w:rPr>
              <w:t>超連結文字或按鈕或圖片</w:t>
            </w:r>
            <w:r>
              <w:rPr>
                <w:rFonts w:hint="eastAsia"/>
              </w:rPr>
              <w:br/>
              <w:t>&lt;/a&gt;</w:t>
            </w:r>
          </w:p>
        </w:tc>
        <w:tc>
          <w:tcPr>
            <w:tcW w:w="15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85" w:tgtFrame="_blank" w:history="1">
              <w:r w:rsidR="00FB3755">
                <w:rPr>
                  <w:rStyle w:val="ad"/>
                  <w:rFonts w:hint="eastAsia"/>
                </w:rPr>
                <w:t>檔案下載</w:t>
              </w:r>
            </w:hyperlink>
          </w:p>
        </w:tc>
      </w:tr>
      <w:tr w:rsidR="00FB3755" w:rsidTr="00FB3755">
        <w:trPr>
          <w:tblCellSpacing w:w="6" w:type="dxa"/>
        </w:trPr>
        <w:tc>
          <w:tcPr>
            <w:tcW w:w="10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使用</w:t>
            </w:r>
            <w:r>
              <w:rPr>
                <w:rFonts w:hint="eastAsia"/>
              </w:rPr>
              <w:t xml:space="preserve"> ftp </w:t>
            </w:r>
            <w:r>
              <w:rPr>
                <w:rFonts w:hint="eastAsia"/>
              </w:rPr>
              <w:t>下載</w:t>
            </w:r>
          </w:p>
        </w:tc>
        <w:tc>
          <w:tcPr>
            <w:tcW w:w="2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&lt;a href="ftp://....."&gt;</w:t>
            </w:r>
            <w:r>
              <w:rPr>
                <w:rFonts w:hint="eastAsia"/>
              </w:rPr>
              <w:br/>
            </w:r>
            <w:r>
              <w:rPr>
                <w:rFonts w:hint="eastAsia"/>
              </w:rPr>
              <w:t>超連結文字或按鈕或圖片</w:t>
            </w:r>
            <w:r>
              <w:rPr>
                <w:rFonts w:hint="eastAsia"/>
              </w:rPr>
              <w:br/>
              <w:t>&lt;/a&gt;</w:t>
            </w:r>
          </w:p>
        </w:tc>
        <w:tc>
          <w:tcPr>
            <w:tcW w:w="1500"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 xml:space="preserve">　</w:t>
            </w:r>
          </w:p>
        </w:tc>
      </w:tr>
    </w:tbl>
    <w:p w:rsidR="00FB3755" w:rsidRPr="003A6406" w:rsidRDefault="00FB3755" w:rsidP="003A6406">
      <w:pPr>
        <w:pStyle w:val="3"/>
        <w:spacing w:before="400" w:after="100"/>
      </w:pPr>
      <w:r w:rsidRPr="003A6406">
        <w:rPr>
          <w:rFonts w:hint="eastAsia"/>
        </w:rPr>
        <w:t>與人聯絡</w:t>
      </w:r>
    </w:p>
    <w:tbl>
      <w:tblPr>
        <w:tblW w:w="5000" w:type="pct"/>
        <w:tblCellSpacing w:w="6" w:type="dxa"/>
        <w:tblBorders>
          <w:top w:val="outset" w:sz="12" w:space="0" w:color="003300"/>
          <w:left w:val="outset" w:sz="12" w:space="0" w:color="003300"/>
          <w:bottom w:val="outset" w:sz="12" w:space="0" w:color="003300"/>
          <w:right w:val="outset" w:sz="12" w:space="0" w:color="003300"/>
        </w:tblBorders>
        <w:tblCellMar>
          <w:top w:w="15" w:type="dxa"/>
          <w:left w:w="15" w:type="dxa"/>
          <w:bottom w:w="15" w:type="dxa"/>
          <w:right w:w="15" w:type="dxa"/>
        </w:tblCellMar>
        <w:tblLook w:val="04A0" w:firstRow="1" w:lastRow="0" w:firstColumn="1" w:lastColumn="0" w:noHBand="0" w:noVBand="1"/>
      </w:tblPr>
      <w:tblGrid>
        <w:gridCol w:w="2694"/>
        <w:gridCol w:w="5902"/>
        <w:gridCol w:w="2160"/>
      </w:tblGrid>
      <w:tr w:rsidR="00FB3755" w:rsidTr="00FB3755">
        <w:trPr>
          <w:tblCellSpacing w:w="6" w:type="dxa"/>
        </w:trPr>
        <w:tc>
          <w:tcPr>
            <w:tcW w:w="1244"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738"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996"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FB3755">
        <w:trPr>
          <w:tblCellSpacing w:w="6" w:type="dxa"/>
        </w:trPr>
        <w:tc>
          <w:tcPr>
            <w:tcW w:w="124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連結指定的電子郵件位址，會出現</w:t>
            </w:r>
            <w:r>
              <w:rPr>
                <w:rFonts w:hint="eastAsia"/>
              </w:rPr>
              <w:t>OutLook</w:t>
            </w:r>
            <w:r>
              <w:rPr>
                <w:rFonts w:hint="eastAsia"/>
              </w:rPr>
              <w:t>的視窗，並指定收件人</w:t>
            </w:r>
          </w:p>
        </w:tc>
        <w:tc>
          <w:tcPr>
            <w:tcW w:w="273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&lt;a href="mailto:</w:t>
            </w:r>
            <w:r>
              <w:rPr>
                <w:rFonts w:hint="eastAsia"/>
              </w:rPr>
              <w:t>電子郵件位址</w:t>
            </w:r>
            <w:r>
              <w:rPr>
                <w:rFonts w:hint="eastAsia"/>
              </w:rPr>
              <w:t>"&gt;</w:t>
            </w:r>
            <w:r>
              <w:rPr>
                <w:rFonts w:hint="eastAsia"/>
              </w:rPr>
              <w:br/>
            </w:r>
            <w:r>
              <w:rPr>
                <w:rFonts w:hint="eastAsia"/>
              </w:rPr>
              <w:t>超連結文字或按鈕或圖片</w:t>
            </w:r>
            <w:r>
              <w:rPr>
                <w:rFonts w:hint="eastAsia"/>
              </w:rPr>
              <w:br/>
              <w:t>&lt;/a&gt;</w:t>
            </w:r>
          </w:p>
        </w:tc>
        <w:tc>
          <w:tcPr>
            <w:tcW w:w="996"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86" w:tgtFrame="_blank" w:history="1">
              <w:r w:rsidR="00FB3755">
                <w:rPr>
                  <w:rStyle w:val="ad"/>
                  <w:rFonts w:hint="eastAsia"/>
                </w:rPr>
                <w:t>與我聯絡</w:t>
              </w:r>
            </w:hyperlink>
          </w:p>
        </w:tc>
      </w:tr>
      <w:tr w:rsidR="00FB3755" w:rsidTr="00FB3755">
        <w:trPr>
          <w:tblCellSpacing w:w="6" w:type="dxa"/>
        </w:trPr>
        <w:tc>
          <w:tcPr>
            <w:tcW w:w="1244"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連結指定的電子郵件位址，並預設信件主題</w:t>
            </w:r>
          </w:p>
        </w:tc>
        <w:tc>
          <w:tcPr>
            <w:tcW w:w="273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&lt;a href="mailto:</w:t>
            </w:r>
            <w:r>
              <w:rPr>
                <w:rFonts w:hint="eastAsia"/>
              </w:rPr>
              <w:t>電子郵件位址</w:t>
            </w:r>
            <w:r>
              <w:rPr>
                <w:rFonts w:hint="eastAsia"/>
              </w:rPr>
              <w:t>?subject=</w:t>
            </w:r>
            <w:r>
              <w:rPr>
                <w:rFonts w:hint="eastAsia"/>
              </w:rPr>
              <w:t>主題</w:t>
            </w:r>
            <w:r>
              <w:rPr>
                <w:rFonts w:hint="eastAsia"/>
              </w:rPr>
              <w:t>"&gt; </w:t>
            </w:r>
            <w:r>
              <w:rPr>
                <w:rFonts w:hint="eastAsia"/>
              </w:rPr>
              <w:br/>
            </w:r>
            <w:r>
              <w:rPr>
                <w:rFonts w:hint="eastAsia"/>
              </w:rPr>
              <w:t>超連結文字或按鈕或圖片</w:t>
            </w:r>
            <w:r>
              <w:rPr>
                <w:rFonts w:hint="eastAsia"/>
              </w:rPr>
              <w:br/>
              <w:t>&lt;/a&gt;</w:t>
            </w:r>
          </w:p>
        </w:tc>
        <w:tc>
          <w:tcPr>
            <w:tcW w:w="996"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87" w:tgtFrame="_blank" w:history="1">
              <w:r w:rsidR="00FB3755">
                <w:rPr>
                  <w:rStyle w:val="ad"/>
                  <w:rFonts w:hint="eastAsia"/>
                </w:rPr>
                <w:t>預設主題</w:t>
              </w:r>
            </w:hyperlink>
          </w:p>
        </w:tc>
      </w:tr>
    </w:tbl>
    <w:p w:rsidR="00FB3755" w:rsidRDefault="00FB3755" w:rsidP="00FB3755">
      <w:pPr>
        <w:pStyle w:val="2"/>
        <w:spacing w:before="400" w:after="100"/>
      </w:pPr>
      <w:r>
        <w:rPr>
          <w:rFonts w:hint="eastAsia"/>
        </w:rPr>
        <w:lastRenderedPageBreak/>
        <w:t>表格的製作</w:t>
      </w:r>
    </w:p>
    <w:p w:rsidR="003A6406" w:rsidRDefault="00FB3755" w:rsidP="00CB4BC2">
      <w:r>
        <w:rPr>
          <w:rFonts w:hint="eastAsia"/>
        </w:rPr>
        <w:t>表格</w:t>
      </w:r>
      <w:r>
        <w:rPr>
          <w:rFonts w:hint="eastAsia"/>
        </w:rPr>
        <w:t>&lt;table&gt; &lt;/table&gt;</w:t>
      </w:r>
      <w:r>
        <w:rPr>
          <w:rFonts w:hint="eastAsia"/>
        </w:rPr>
        <w:t>的作用，除了一般表格的製作外，尚可用無邊框的表格來設計整體的版面，以增加視覺效果。分述如下：</w:t>
      </w:r>
    </w:p>
    <w:p w:rsidR="00FB3755" w:rsidRPr="003A6406" w:rsidRDefault="00FB3755" w:rsidP="003A6406">
      <w:pPr>
        <w:pStyle w:val="3"/>
        <w:spacing w:before="400" w:after="100"/>
      </w:pPr>
      <w:r w:rsidRPr="003A6406">
        <w:rPr>
          <w:rFonts w:hint="eastAsia"/>
        </w:rPr>
        <w:t>表格設定</w:t>
      </w:r>
    </w:p>
    <w:tbl>
      <w:tblPr>
        <w:tblW w:w="10774"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2834"/>
        <w:gridCol w:w="5105"/>
        <w:gridCol w:w="2835"/>
      </w:tblGrid>
      <w:tr w:rsidR="00FB3755" w:rsidTr="00842985">
        <w:trPr>
          <w:tblCellSpacing w:w="6" w:type="dxa"/>
          <w:jc w:val="center"/>
        </w:trPr>
        <w:tc>
          <w:tcPr>
            <w:tcW w:w="1307"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2363"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1307"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842985">
        <w:trPr>
          <w:tblCellSpacing w:w="6" w:type="dxa"/>
          <w:jc w:val="center"/>
        </w:trPr>
        <w:tc>
          <w:tcPr>
            <w:tcW w:w="1307"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一般的表格</w:t>
            </w:r>
          </w:p>
        </w:tc>
        <w:tc>
          <w:tcPr>
            <w:tcW w:w="2363"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&lt;table&gt;</w:t>
            </w:r>
            <w:r>
              <w:rPr>
                <w:rFonts w:hint="eastAsia"/>
              </w:rPr>
              <w:br/>
              <w:t>&lt;caption&gt;</w:t>
            </w:r>
            <w:r>
              <w:rPr>
                <w:rFonts w:hint="eastAsia"/>
              </w:rPr>
              <w:t>表格說明</w:t>
            </w:r>
            <w:r>
              <w:rPr>
                <w:rFonts w:hint="eastAsia"/>
              </w:rPr>
              <w:t>&lt;/caption&gt;</w:t>
            </w:r>
            <w:r>
              <w:rPr>
                <w:rFonts w:hint="eastAsia"/>
              </w:rPr>
              <w:br/>
              <w:t>&lt;tr&gt;</w:t>
            </w:r>
            <w:r>
              <w:rPr>
                <w:rFonts w:hint="eastAsia"/>
              </w:rPr>
              <w:t>標題列的設定</w:t>
            </w:r>
            <w:r>
              <w:rPr>
                <w:rFonts w:hint="eastAsia"/>
              </w:rPr>
              <w:br/>
            </w:r>
            <w:r w:rsidRPr="00556D26">
              <w:rPr>
                <w:rFonts w:hint="eastAsia"/>
                <w:b/>
              </w:rPr>
              <w:t>      </w:t>
            </w:r>
            <w:r>
              <w:rPr>
                <w:rFonts w:hint="eastAsia"/>
              </w:rPr>
              <w:t xml:space="preserve"> &lt;th&gt;</w:t>
            </w:r>
            <w:r>
              <w:rPr>
                <w:rFonts w:hint="eastAsia"/>
              </w:rPr>
              <w:t>第一欄小標題的設定</w:t>
            </w:r>
            <w:r>
              <w:rPr>
                <w:rFonts w:hint="eastAsia"/>
              </w:rPr>
              <w:t>&lt;/th&gt; </w:t>
            </w:r>
            <w:r>
              <w:rPr>
                <w:rFonts w:hint="eastAsia"/>
              </w:rPr>
              <w:br/>
            </w:r>
            <w:r w:rsidRPr="00556D26">
              <w:rPr>
                <w:rFonts w:hint="eastAsia"/>
                <w:b/>
              </w:rPr>
              <w:t>      </w:t>
            </w:r>
            <w:r>
              <w:rPr>
                <w:rFonts w:hint="eastAsia"/>
              </w:rPr>
              <w:t> &lt;th&gt;</w:t>
            </w:r>
            <w:r>
              <w:rPr>
                <w:rFonts w:hint="eastAsia"/>
              </w:rPr>
              <w:t>第二欄小標題的設定</w:t>
            </w:r>
            <w:r>
              <w:rPr>
                <w:rFonts w:hint="eastAsia"/>
              </w:rPr>
              <w:t>&lt;/th&gt; </w:t>
            </w:r>
            <w:r>
              <w:rPr>
                <w:rFonts w:hint="eastAsia"/>
              </w:rPr>
              <w:br/>
              <w:t>&lt;/tr&gt; </w:t>
            </w:r>
            <w:r>
              <w:rPr>
                <w:rFonts w:hint="eastAsia"/>
              </w:rPr>
              <w:br/>
              <w:t xml:space="preserve">&lt;tr&gt; </w:t>
            </w:r>
            <w:r>
              <w:rPr>
                <w:rFonts w:hint="eastAsia"/>
              </w:rPr>
              <w:t>第二列列的設定</w:t>
            </w:r>
            <w:r>
              <w:rPr>
                <w:rFonts w:hint="eastAsia"/>
              </w:rPr>
              <w:br/>
            </w:r>
            <w:r w:rsidRPr="00556D26">
              <w:rPr>
                <w:rFonts w:hint="eastAsia"/>
                <w:b/>
              </w:rPr>
              <w:t xml:space="preserve">        </w:t>
            </w:r>
            <w:r>
              <w:rPr>
                <w:rFonts w:hint="eastAsia"/>
              </w:rPr>
              <w:t>&lt;td&gt;</w:t>
            </w:r>
            <w:r>
              <w:rPr>
                <w:rFonts w:hint="eastAsia"/>
              </w:rPr>
              <w:t>第一欄儲存格的設定</w:t>
            </w:r>
            <w:r>
              <w:rPr>
                <w:rFonts w:hint="eastAsia"/>
              </w:rPr>
              <w:t>&lt;/td&gt; </w:t>
            </w:r>
            <w:r>
              <w:rPr>
                <w:rFonts w:hint="eastAsia"/>
              </w:rPr>
              <w:br/>
            </w:r>
            <w:r w:rsidRPr="00556D26">
              <w:rPr>
                <w:rFonts w:hint="eastAsia"/>
                <w:b/>
              </w:rPr>
              <w:t xml:space="preserve">        </w:t>
            </w:r>
            <w:r>
              <w:rPr>
                <w:rFonts w:hint="eastAsia"/>
              </w:rPr>
              <w:t>&lt;td&gt;</w:t>
            </w:r>
            <w:r>
              <w:rPr>
                <w:rFonts w:hint="eastAsia"/>
              </w:rPr>
              <w:t>第二欄儲存格的設定</w:t>
            </w:r>
            <w:r>
              <w:rPr>
                <w:rFonts w:hint="eastAsia"/>
              </w:rPr>
              <w:t>&lt;/td&gt; </w:t>
            </w:r>
            <w:r>
              <w:rPr>
                <w:rFonts w:hint="eastAsia"/>
              </w:rPr>
              <w:br/>
              <w:t>&lt;/tr&gt; </w:t>
            </w:r>
            <w:r>
              <w:rPr>
                <w:rFonts w:hint="eastAsia"/>
              </w:rPr>
              <w:br/>
              <w:t>&lt;/table&gt;</w:t>
            </w:r>
          </w:p>
        </w:tc>
        <w:tc>
          <w:tcPr>
            <w:tcW w:w="1307"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88" w:history="1">
              <w:r w:rsidR="00FB3755">
                <w:rPr>
                  <w:rStyle w:val="ad"/>
                  <w:rFonts w:hint="eastAsia"/>
                </w:rPr>
                <w:t>單線框表格</w:t>
              </w:r>
            </w:hyperlink>
          </w:p>
        </w:tc>
      </w:tr>
      <w:tr w:rsidR="00FB3755" w:rsidTr="00842985">
        <w:trPr>
          <w:tblCellSpacing w:w="6" w:type="dxa"/>
          <w:jc w:val="center"/>
        </w:trPr>
        <w:tc>
          <w:tcPr>
            <w:tcW w:w="1307"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FB3755" w:rsidP="00CB4BC2">
            <w:r>
              <w:rPr>
                <w:rFonts w:hint="eastAsia"/>
              </w:rPr>
              <w:t>表格整體</w:t>
            </w:r>
            <w:r>
              <w:rPr>
                <w:rFonts w:hint="eastAsia"/>
              </w:rPr>
              <w:t> </w:t>
            </w:r>
            <w:r w:rsidRPr="00472CFF">
              <w:rPr>
                <w:rFonts w:hint="eastAsia"/>
              </w:rPr>
              <w:t>&lt;table&gt; &lt;/table&gt;</w:t>
            </w:r>
            <w:r>
              <w:rPr>
                <w:rFonts w:hint="eastAsia"/>
              </w:rPr>
              <w:t> </w:t>
            </w:r>
            <w:r>
              <w:rPr>
                <w:rFonts w:hint="eastAsia"/>
              </w:rPr>
              <w:t>的設定</w:t>
            </w:r>
          </w:p>
        </w:tc>
        <w:tc>
          <w:tcPr>
            <w:tcW w:w="2363"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FB3755" w:rsidP="00CB4BC2">
            <w:r>
              <w:rPr>
                <w:rFonts w:hint="eastAsia"/>
              </w:rPr>
              <w:t>&lt;table align=</w:t>
            </w:r>
            <w:r>
              <w:rPr>
                <w:rFonts w:hint="eastAsia"/>
              </w:rPr>
              <w:t>表格左右或置中對齊</w:t>
            </w:r>
            <w:r>
              <w:rPr>
                <w:rFonts w:hint="eastAsia"/>
              </w:rPr>
              <w:br/>
            </w:r>
            <w:r w:rsidRPr="00556D26">
              <w:rPr>
                <w:rFonts w:hint="eastAsia"/>
                <w:b/>
              </w:rPr>
              <w:t xml:space="preserve">          </w:t>
            </w:r>
            <w:r>
              <w:rPr>
                <w:rFonts w:hint="eastAsia"/>
              </w:rPr>
              <w:t>width=</w:t>
            </w:r>
            <w:r>
              <w:rPr>
                <w:rFonts w:hint="eastAsia"/>
              </w:rPr>
              <w:t>表格寬度</w:t>
            </w:r>
            <w:r>
              <w:rPr>
                <w:rFonts w:hint="eastAsia"/>
              </w:rPr>
              <w:t> </w:t>
            </w:r>
            <w:r>
              <w:rPr>
                <w:rFonts w:hint="eastAsia"/>
              </w:rPr>
              <w:br/>
            </w:r>
            <w:r w:rsidRPr="00556D26">
              <w:rPr>
                <w:rFonts w:hint="eastAsia"/>
                <w:b/>
              </w:rPr>
              <w:t xml:space="preserve">          </w:t>
            </w:r>
            <w:r>
              <w:rPr>
                <w:rFonts w:hint="eastAsia"/>
              </w:rPr>
              <w:t>border=</w:t>
            </w:r>
            <w:r>
              <w:rPr>
                <w:rFonts w:hint="eastAsia"/>
              </w:rPr>
              <w:t>表格框線寬度</w:t>
            </w:r>
            <w:r>
              <w:rPr>
                <w:rFonts w:hint="eastAsia"/>
              </w:rPr>
              <w:br/>
            </w:r>
            <w:r w:rsidRPr="00556D26">
              <w:rPr>
                <w:rFonts w:hint="eastAsia"/>
                <w:b/>
              </w:rPr>
              <w:t xml:space="preserve">          </w:t>
            </w:r>
            <w:r>
              <w:rPr>
                <w:rFonts w:hint="eastAsia"/>
              </w:rPr>
              <w:t>bgcolor=</w:t>
            </w:r>
            <w:r>
              <w:rPr>
                <w:rFonts w:hint="eastAsia"/>
              </w:rPr>
              <w:t>表格底色代碼</w:t>
            </w:r>
            <w:r>
              <w:rPr>
                <w:rFonts w:hint="eastAsia"/>
              </w:rPr>
              <w:t> </w:t>
            </w:r>
            <w:r>
              <w:rPr>
                <w:rFonts w:hint="eastAsia"/>
              </w:rPr>
              <w:br/>
            </w:r>
            <w:r w:rsidRPr="00556D26">
              <w:rPr>
                <w:rFonts w:hint="eastAsia"/>
                <w:b/>
              </w:rPr>
              <w:t xml:space="preserve">          </w:t>
            </w:r>
            <w:r>
              <w:rPr>
                <w:rFonts w:hint="eastAsia"/>
              </w:rPr>
              <w:t>cellspacing=</w:t>
            </w:r>
            <w:r>
              <w:rPr>
                <w:rFonts w:hint="eastAsia"/>
              </w:rPr>
              <w:t>儲存格間距</w:t>
            </w:r>
            <w:r>
              <w:rPr>
                <w:rFonts w:hint="eastAsia"/>
              </w:rPr>
              <w:t>&gt;</w:t>
            </w:r>
            <w:r>
              <w:rPr>
                <w:rFonts w:hint="eastAsia"/>
              </w:rPr>
              <w:br/>
              <w:t>&lt;/table&gt;</w:t>
            </w:r>
          </w:p>
        </w:tc>
        <w:tc>
          <w:tcPr>
            <w:tcW w:w="1307"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314667" w:rsidP="00CB4BC2">
            <w:hyperlink r:id="rId89" w:history="1">
              <w:r w:rsidR="00FB3755">
                <w:rPr>
                  <w:rStyle w:val="ad"/>
                  <w:rFonts w:hint="eastAsia"/>
                </w:rPr>
                <w:t>表格寬度及位置設定</w:t>
              </w:r>
            </w:hyperlink>
            <w:r w:rsidR="00FB3755">
              <w:rPr>
                <w:rFonts w:hint="eastAsia"/>
              </w:rPr>
              <w:br/>
            </w:r>
            <w:hyperlink r:id="rId90" w:anchor="border')" w:history="1">
              <w:r w:rsidR="00FB3755">
                <w:rPr>
                  <w:rStyle w:val="ad"/>
                  <w:rFonts w:hint="eastAsia"/>
                </w:rPr>
                <w:t>粗且有顏色框的表格</w:t>
              </w:r>
            </w:hyperlink>
            <w:r w:rsidR="00FB3755">
              <w:rPr>
                <w:rFonts w:hint="eastAsia"/>
              </w:rPr>
              <w:br/>
            </w:r>
            <w:hyperlink r:id="rId91" w:anchor="bgcolor')" w:history="1">
              <w:r w:rsidR="00FB3755">
                <w:rPr>
                  <w:rStyle w:val="ad"/>
                  <w:rFonts w:hint="eastAsia"/>
                </w:rPr>
                <w:t>不同底色表格</w:t>
              </w:r>
            </w:hyperlink>
            <w:r w:rsidR="00FB3755">
              <w:rPr>
                <w:rFonts w:hint="eastAsia"/>
              </w:rPr>
              <w:br/>
            </w:r>
            <w:hyperlink r:id="rId92" w:anchor="double')" w:history="1">
              <w:r w:rsidR="00FB3755">
                <w:rPr>
                  <w:rStyle w:val="ad"/>
                  <w:rFonts w:hint="eastAsia"/>
                </w:rPr>
                <w:t>雙線框的表格</w:t>
              </w:r>
            </w:hyperlink>
            <w:r w:rsidR="00FB3755">
              <w:rPr>
                <w:rFonts w:hint="eastAsia"/>
              </w:rPr>
              <w:br/>
            </w:r>
            <w:hyperlink r:id="rId93" w:anchor="cellspace')" w:history="1">
              <w:r w:rsidR="00FB3755">
                <w:rPr>
                  <w:rStyle w:val="ad"/>
                  <w:rFonts w:hint="eastAsia"/>
                </w:rPr>
                <w:t>加寬儲存格間距的表格</w:t>
              </w:r>
            </w:hyperlink>
          </w:p>
        </w:tc>
      </w:tr>
      <w:tr w:rsidR="00FB3755" w:rsidTr="00842985">
        <w:trPr>
          <w:tblCellSpacing w:w="6" w:type="dxa"/>
          <w:jc w:val="center"/>
        </w:trPr>
        <w:tc>
          <w:tcPr>
            <w:tcW w:w="1307"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全列</w:t>
            </w:r>
            <w:r>
              <w:rPr>
                <w:rFonts w:hint="eastAsia"/>
              </w:rPr>
              <w:t> </w:t>
            </w:r>
            <w:r w:rsidRPr="00472CFF">
              <w:rPr>
                <w:rFonts w:hint="eastAsia"/>
              </w:rPr>
              <w:t>&lt;tr&gt;&lt;/tr&gt;</w:t>
            </w:r>
            <w:r>
              <w:rPr>
                <w:rFonts w:hint="eastAsia"/>
              </w:rPr>
              <w:t> </w:t>
            </w:r>
            <w:r>
              <w:rPr>
                <w:rFonts w:hint="eastAsia"/>
              </w:rPr>
              <w:t>的設定</w:t>
            </w:r>
          </w:p>
        </w:tc>
        <w:tc>
          <w:tcPr>
            <w:tcW w:w="2363"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&lt;tr bgcolor=</w:t>
            </w:r>
            <w:r>
              <w:rPr>
                <w:rFonts w:hint="eastAsia"/>
              </w:rPr>
              <w:t>全列的底色代碼</w:t>
            </w:r>
            <w:r>
              <w:rPr>
                <w:rFonts w:hint="eastAsia"/>
              </w:rPr>
              <w:br/>
            </w:r>
            <w:r w:rsidRPr="00556D26">
              <w:rPr>
                <w:rFonts w:hint="eastAsia"/>
                <w:b/>
              </w:rPr>
              <w:t>    </w:t>
            </w:r>
            <w:r>
              <w:rPr>
                <w:rFonts w:hint="eastAsia"/>
              </w:rPr>
              <w:t xml:space="preserve"> align=</w:t>
            </w:r>
            <w:r>
              <w:rPr>
                <w:rFonts w:hint="eastAsia"/>
              </w:rPr>
              <w:t>全列文字水平位置</w:t>
            </w:r>
            <w:r>
              <w:rPr>
                <w:rFonts w:hint="eastAsia"/>
              </w:rPr>
              <w:br/>
            </w:r>
            <w:r w:rsidRPr="00556D26">
              <w:rPr>
                <w:rFonts w:hint="eastAsia"/>
                <w:b/>
              </w:rPr>
              <w:t>    </w:t>
            </w:r>
            <w:r>
              <w:rPr>
                <w:rFonts w:hint="eastAsia"/>
              </w:rPr>
              <w:t xml:space="preserve"> valign=</w:t>
            </w:r>
            <w:r>
              <w:rPr>
                <w:rFonts w:hint="eastAsia"/>
              </w:rPr>
              <w:t>全列文字垂直位置</w:t>
            </w:r>
            <w:r>
              <w:rPr>
                <w:rFonts w:hint="eastAsia"/>
              </w:rPr>
              <w:t>&gt;</w:t>
            </w:r>
            <w:r>
              <w:rPr>
                <w:rFonts w:hint="eastAsia"/>
              </w:rPr>
              <w:br/>
              <w:t>&lt;/tr&gt;</w:t>
            </w:r>
          </w:p>
        </w:tc>
        <w:tc>
          <w:tcPr>
            <w:tcW w:w="1307"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94" w:history="1">
              <w:r w:rsidR="00FB3755">
                <w:rPr>
                  <w:rStyle w:val="ad"/>
                  <w:rFonts w:hint="eastAsia"/>
                </w:rPr>
                <w:t>列的設定</w:t>
              </w:r>
            </w:hyperlink>
          </w:p>
        </w:tc>
      </w:tr>
      <w:tr w:rsidR="00FB3755" w:rsidTr="00842985">
        <w:trPr>
          <w:tblCellSpacing w:w="6" w:type="dxa"/>
          <w:jc w:val="center"/>
        </w:trPr>
        <w:tc>
          <w:tcPr>
            <w:tcW w:w="1307"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FB3755" w:rsidP="00CB4BC2">
            <w:r>
              <w:rPr>
                <w:rFonts w:hint="eastAsia"/>
              </w:rPr>
              <w:t>儲存格</w:t>
            </w:r>
            <w:r>
              <w:rPr>
                <w:rFonts w:hint="eastAsia"/>
              </w:rPr>
              <w:t> </w:t>
            </w:r>
            <w:r w:rsidRPr="00472CFF">
              <w:rPr>
                <w:rFonts w:hint="eastAsia"/>
              </w:rPr>
              <w:t>&lt;td&gt;</w:t>
            </w:r>
            <w:r w:rsidR="00314667">
              <w:t xml:space="preserve"> </w:t>
            </w:r>
            <w:r w:rsidRPr="00472CFF">
              <w:rPr>
                <w:rFonts w:hint="eastAsia"/>
              </w:rPr>
              <w:t>&lt;/td&gt;</w:t>
            </w:r>
            <w:r>
              <w:rPr>
                <w:rFonts w:hint="eastAsia"/>
              </w:rPr>
              <w:t>的設定</w:t>
            </w:r>
          </w:p>
        </w:tc>
        <w:tc>
          <w:tcPr>
            <w:tcW w:w="2363"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FB3755" w:rsidP="00CB4BC2">
            <w:r>
              <w:rPr>
                <w:rFonts w:hint="eastAsia"/>
              </w:rPr>
              <w:t>&lt;td align=left /center/ right</w:t>
            </w:r>
            <w:r>
              <w:rPr>
                <w:rFonts w:hint="eastAsia"/>
              </w:rPr>
              <w:br/>
            </w:r>
            <w:r w:rsidRPr="00556D26">
              <w:rPr>
                <w:rFonts w:hint="eastAsia"/>
                <w:b/>
              </w:rPr>
              <w:t xml:space="preserve">      </w:t>
            </w:r>
            <w:r>
              <w:rPr>
                <w:rFonts w:hint="eastAsia"/>
              </w:rPr>
              <w:t>valign=top /middle/ bottom</w:t>
            </w:r>
            <w:r>
              <w:rPr>
                <w:rFonts w:hint="eastAsia"/>
              </w:rPr>
              <w:br/>
            </w:r>
            <w:r w:rsidRPr="00556D26">
              <w:rPr>
                <w:rFonts w:hint="eastAsia"/>
                <w:b/>
              </w:rPr>
              <w:t xml:space="preserve">      </w:t>
            </w:r>
            <w:r>
              <w:rPr>
                <w:rFonts w:hint="eastAsia"/>
              </w:rPr>
              <w:t>width=</w:t>
            </w:r>
            <w:r>
              <w:rPr>
                <w:rFonts w:hint="eastAsia"/>
              </w:rPr>
              <w:t>儲存格寬度</w:t>
            </w:r>
            <w:r>
              <w:rPr>
                <w:rFonts w:hint="eastAsia"/>
              </w:rPr>
              <w:t> </w:t>
            </w:r>
            <w:r>
              <w:rPr>
                <w:rFonts w:hint="eastAsia"/>
              </w:rPr>
              <w:br/>
            </w:r>
            <w:r w:rsidRPr="00556D26">
              <w:rPr>
                <w:rFonts w:hint="eastAsia"/>
                <w:b/>
              </w:rPr>
              <w:t xml:space="preserve">      </w:t>
            </w:r>
            <w:r>
              <w:rPr>
                <w:rFonts w:hint="eastAsia"/>
              </w:rPr>
              <w:t>height=</w:t>
            </w:r>
            <w:r>
              <w:rPr>
                <w:rFonts w:hint="eastAsia"/>
              </w:rPr>
              <w:t>儲存格高度</w:t>
            </w:r>
            <w:r>
              <w:rPr>
                <w:rFonts w:hint="eastAsia"/>
              </w:rPr>
              <w:br/>
            </w:r>
            <w:r w:rsidRPr="00556D26">
              <w:rPr>
                <w:rFonts w:hint="eastAsia"/>
                <w:b/>
              </w:rPr>
              <w:t xml:space="preserve">      </w:t>
            </w:r>
            <w:r>
              <w:rPr>
                <w:rFonts w:hint="eastAsia"/>
              </w:rPr>
              <w:t>border=</w:t>
            </w:r>
            <w:r>
              <w:rPr>
                <w:rFonts w:hint="eastAsia"/>
              </w:rPr>
              <w:t>儲存格框線寬度</w:t>
            </w:r>
            <w:r>
              <w:rPr>
                <w:rFonts w:hint="eastAsia"/>
              </w:rPr>
              <w:br/>
            </w:r>
            <w:r w:rsidRPr="00556D26">
              <w:rPr>
                <w:rFonts w:hint="eastAsia"/>
                <w:b/>
              </w:rPr>
              <w:t xml:space="preserve">      </w:t>
            </w:r>
            <w:r>
              <w:rPr>
                <w:rFonts w:hint="eastAsia"/>
              </w:rPr>
              <w:t>bgcolor=</w:t>
            </w:r>
            <w:r>
              <w:rPr>
                <w:rFonts w:hint="eastAsia"/>
              </w:rPr>
              <w:t>儲存格底色代碼</w:t>
            </w:r>
            <w:r>
              <w:rPr>
                <w:rFonts w:hint="eastAsia"/>
              </w:rPr>
              <w:br/>
              <w:t>&lt;/td&gt;</w:t>
            </w:r>
          </w:p>
        </w:tc>
        <w:tc>
          <w:tcPr>
            <w:tcW w:w="1307"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314667" w:rsidP="00CB4BC2">
            <w:hyperlink r:id="rId95" w:history="1">
              <w:r w:rsidR="00FB3755">
                <w:rPr>
                  <w:rStyle w:val="ad"/>
                  <w:rFonts w:hint="eastAsia"/>
                </w:rPr>
                <w:t>儲存格的設定</w:t>
              </w:r>
            </w:hyperlink>
          </w:p>
        </w:tc>
      </w:tr>
    </w:tbl>
    <w:p w:rsidR="00FB3755" w:rsidRPr="003A6406" w:rsidRDefault="00FB3755" w:rsidP="003A6406">
      <w:pPr>
        <w:pStyle w:val="3"/>
        <w:spacing w:before="400" w:after="100"/>
      </w:pPr>
      <w:r w:rsidRPr="003A6406">
        <w:rPr>
          <w:rFonts w:hint="eastAsia"/>
        </w:rPr>
        <w:t>合併儲存格</w:t>
      </w:r>
    </w:p>
    <w:tbl>
      <w:tblPr>
        <w:tblW w:w="10769"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398"/>
        <w:gridCol w:w="5102"/>
        <w:gridCol w:w="2269"/>
      </w:tblGrid>
      <w:tr w:rsidR="00FB3755" w:rsidTr="00BB4A97">
        <w:trPr>
          <w:tblCellSpacing w:w="6" w:type="dxa"/>
          <w:jc w:val="center"/>
        </w:trPr>
        <w:tc>
          <w:tcPr>
            <w:tcW w:w="1569"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2364"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1045"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BB4A97">
        <w:trPr>
          <w:tblCellSpacing w:w="6" w:type="dxa"/>
          <w:jc w:val="center"/>
        </w:trPr>
        <w:tc>
          <w:tcPr>
            <w:tcW w:w="1569"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合併列</w:t>
            </w:r>
          </w:p>
        </w:tc>
        <w:tc>
          <w:tcPr>
            <w:tcW w:w="236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&lt;td rowspan="</w:t>
            </w:r>
            <w:r>
              <w:rPr>
                <w:rFonts w:hint="eastAsia"/>
              </w:rPr>
              <w:t>合併列數</w:t>
            </w:r>
            <w:r>
              <w:rPr>
                <w:rFonts w:hint="eastAsia"/>
              </w:rPr>
              <w:t>"&gt; &lt;/td&gt;</w:t>
            </w:r>
          </w:p>
        </w:tc>
        <w:tc>
          <w:tcPr>
            <w:tcW w:w="1045"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96" w:anchor="rowspan')" w:history="1">
              <w:r w:rsidR="00FB3755">
                <w:rPr>
                  <w:rStyle w:val="ad"/>
                  <w:rFonts w:hint="eastAsia"/>
                </w:rPr>
                <w:t>合併列</w:t>
              </w:r>
            </w:hyperlink>
          </w:p>
        </w:tc>
      </w:tr>
      <w:tr w:rsidR="00FB3755" w:rsidTr="00BB4A97">
        <w:trPr>
          <w:tblCellSpacing w:w="6" w:type="dxa"/>
          <w:jc w:val="center"/>
        </w:trPr>
        <w:tc>
          <w:tcPr>
            <w:tcW w:w="1569" w:type="pct"/>
            <w:tcBorders>
              <w:top w:val="outset" w:sz="6" w:space="0" w:color="003300"/>
              <w:left w:val="outset" w:sz="6" w:space="0" w:color="003300"/>
              <w:bottom w:val="outset" w:sz="6" w:space="0" w:color="003300"/>
              <w:right w:val="outset" w:sz="6" w:space="0" w:color="003300"/>
            </w:tcBorders>
            <w:shd w:val="clear" w:color="auto" w:fill="EEFFFF"/>
            <w:vAlign w:val="center"/>
            <w:hideMark/>
          </w:tcPr>
          <w:p w:rsidR="00FB3755" w:rsidRDefault="00FB3755" w:rsidP="00CB4BC2">
            <w:r>
              <w:rPr>
                <w:rFonts w:hint="eastAsia"/>
              </w:rPr>
              <w:t>合併欄</w:t>
            </w:r>
          </w:p>
        </w:tc>
        <w:tc>
          <w:tcPr>
            <w:tcW w:w="2364" w:type="pct"/>
            <w:tcBorders>
              <w:top w:val="outset" w:sz="6" w:space="0" w:color="003300"/>
              <w:left w:val="outset" w:sz="6" w:space="0" w:color="003300"/>
              <w:bottom w:val="outset" w:sz="6" w:space="0" w:color="003300"/>
              <w:right w:val="outset" w:sz="6" w:space="0" w:color="003300"/>
            </w:tcBorders>
            <w:shd w:val="clear" w:color="auto" w:fill="EEFFFF"/>
            <w:vAlign w:val="center"/>
            <w:hideMark/>
          </w:tcPr>
          <w:p w:rsidR="00FB3755" w:rsidRDefault="00FB3755" w:rsidP="00CB4BC2">
            <w:r>
              <w:rPr>
                <w:rFonts w:hint="eastAsia"/>
              </w:rPr>
              <w:t>&lt;td colspan="</w:t>
            </w:r>
            <w:r>
              <w:rPr>
                <w:rFonts w:hint="eastAsia"/>
              </w:rPr>
              <w:t>合併欄數</w:t>
            </w:r>
            <w:r>
              <w:rPr>
                <w:rFonts w:hint="eastAsia"/>
              </w:rPr>
              <w:t>"&gt; &lt;/td&gt;</w:t>
            </w:r>
          </w:p>
        </w:tc>
        <w:tc>
          <w:tcPr>
            <w:tcW w:w="1045" w:type="pct"/>
            <w:tcBorders>
              <w:top w:val="outset" w:sz="6" w:space="0" w:color="003300"/>
              <w:left w:val="outset" w:sz="6" w:space="0" w:color="003300"/>
              <w:bottom w:val="outset" w:sz="6" w:space="0" w:color="003300"/>
              <w:right w:val="outset" w:sz="6" w:space="0" w:color="003300"/>
            </w:tcBorders>
            <w:shd w:val="clear" w:color="auto" w:fill="EEFFFF"/>
            <w:vAlign w:val="center"/>
            <w:hideMark/>
          </w:tcPr>
          <w:p w:rsidR="00FB3755" w:rsidRDefault="00314667" w:rsidP="00CB4BC2">
            <w:hyperlink r:id="rId97" w:anchor="colspan')" w:history="1">
              <w:r w:rsidR="00FB3755">
                <w:rPr>
                  <w:rStyle w:val="ad"/>
                  <w:rFonts w:hint="eastAsia"/>
                </w:rPr>
                <w:t>合併欄</w:t>
              </w:r>
            </w:hyperlink>
          </w:p>
        </w:tc>
      </w:tr>
    </w:tbl>
    <w:p w:rsidR="00FB3755" w:rsidRPr="003A6406" w:rsidRDefault="00FB3755" w:rsidP="003A6406">
      <w:pPr>
        <w:pStyle w:val="3"/>
        <w:spacing w:before="400" w:after="100"/>
      </w:pPr>
      <w:r w:rsidRPr="003A6406">
        <w:rPr>
          <w:rFonts w:hint="eastAsia"/>
        </w:rPr>
        <w:t>版面設計</w:t>
      </w:r>
    </w:p>
    <w:tbl>
      <w:tblPr>
        <w:tblW w:w="10772"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969"/>
        <w:gridCol w:w="4535"/>
        <w:gridCol w:w="2268"/>
      </w:tblGrid>
      <w:tr w:rsidR="00FB3755" w:rsidTr="00CB4BC2">
        <w:trPr>
          <w:tblCellSpacing w:w="6" w:type="dxa"/>
          <w:jc w:val="center"/>
        </w:trPr>
        <w:tc>
          <w:tcPr>
            <w:tcW w:w="1834"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2100"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1044"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CB4BC2">
        <w:trPr>
          <w:tblCellSpacing w:w="6" w:type="dxa"/>
          <w:jc w:val="center"/>
        </w:trPr>
        <w:tc>
          <w:tcPr>
            <w:tcW w:w="1834"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網頁的分割及排版，利用儲存格大小及空白儲存格來設定版面格式。</w:t>
            </w:r>
          </w:p>
        </w:tc>
        <w:tc>
          <w:tcPr>
            <w:tcW w:w="210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&lt;table border=0&gt;</w:t>
            </w:r>
            <w:r>
              <w:rPr>
                <w:rFonts w:hint="eastAsia"/>
              </w:rPr>
              <w:br/>
              <w:t>&lt;/table&gt;</w:t>
            </w:r>
          </w:p>
        </w:tc>
        <w:tc>
          <w:tcPr>
            <w:tcW w:w="1044"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98" w:history="1">
              <w:r w:rsidR="00FB3755">
                <w:rPr>
                  <w:rStyle w:val="ad"/>
                  <w:rFonts w:hint="eastAsia"/>
                </w:rPr>
                <w:t>分割網頁</w:t>
              </w:r>
            </w:hyperlink>
            <w:r w:rsidR="00FB3755">
              <w:rPr>
                <w:rFonts w:hint="eastAsia"/>
              </w:rPr>
              <w:br/>
            </w:r>
            <w:hyperlink r:id="rId99" w:history="1">
              <w:r w:rsidR="00FB3755">
                <w:rPr>
                  <w:rStyle w:val="ad"/>
                  <w:rFonts w:hint="eastAsia"/>
                </w:rPr>
                <w:t>電腦課進度</w:t>
              </w:r>
            </w:hyperlink>
          </w:p>
        </w:tc>
      </w:tr>
      <w:tr w:rsidR="00FB3755" w:rsidTr="00CB4BC2">
        <w:trPr>
          <w:tblCellSpacing w:w="6" w:type="dxa"/>
          <w:jc w:val="center"/>
        </w:trPr>
        <w:tc>
          <w:tcPr>
            <w:tcW w:w="1834"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FB3755" w:rsidP="00CB4BC2">
            <w:r>
              <w:rPr>
                <w:rFonts w:hint="eastAsia"/>
              </w:rPr>
              <w:lastRenderedPageBreak/>
              <w:t>文字與框線相嵌合的文字方塊。</w:t>
            </w:r>
          </w:p>
        </w:tc>
        <w:tc>
          <w:tcPr>
            <w:tcW w:w="2100"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FB3755" w:rsidP="00CB4BC2">
            <w:r>
              <w:rPr>
                <w:rFonts w:hint="eastAsia"/>
              </w:rPr>
              <w:t>&lt;table border=0 width=</w:t>
            </w:r>
            <w:r>
              <w:rPr>
                <w:rFonts w:hint="eastAsia"/>
              </w:rPr>
              <w:t>文字方塊全寬</w:t>
            </w:r>
            <w:r>
              <w:rPr>
                <w:rFonts w:hint="eastAsia"/>
              </w:rPr>
              <w:t>&gt;</w:t>
            </w:r>
            <w:r>
              <w:rPr>
                <w:rFonts w:hint="eastAsia"/>
              </w:rPr>
              <w:br/>
              <w:t>&lt;tr&gt;</w:t>
            </w:r>
            <w:r>
              <w:rPr>
                <w:rFonts w:hint="eastAsia"/>
              </w:rPr>
              <w:br/>
              <w:t>&lt;td&gt;</w:t>
            </w:r>
            <w:r>
              <w:rPr>
                <w:rFonts w:hint="eastAsia"/>
              </w:rPr>
              <w:br/>
              <w:t>&lt;fieldset&gt;</w:t>
            </w:r>
            <w:r>
              <w:rPr>
                <w:rFonts w:hint="eastAsia"/>
              </w:rPr>
              <w:br/>
            </w:r>
            <w:r w:rsidRPr="00556D26">
              <w:rPr>
                <w:rFonts w:hint="eastAsia"/>
                <w:b/>
              </w:rPr>
              <w:t xml:space="preserve">      </w:t>
            </w:r>
            <w:r>
              <w:rPr>
                <w:rFonts w:hint="eastAsia"/>
              </w:rPr>
              <w:t>&lt;legend&gt;</w:t>
            </w:r>
            <w:r>
              <w:rPr>
                <w:rFonts w:hint="eastAsia"/>
              </w:rPr>
              <w:t>框上文字</w:t>
            </w:r>
            <w:r>
              <w:rPr>
                <w:rFonts w:hint="eastAsia"/>
              </w:rPr>
              <w:t>&lt;/legend&gt;</w:t>
            </w:r>
            <w:r>
              <w:rPr>
                <w:rFonts w:hint="eastAsia"/>
              </w:rPr>
              <w:br/>
            </w:r>
            <w:r w:rsidRPr="00556D26">
              <w:rPr>
                <w:rFonts w:hint="eastAsia"/>
                <w:b/>
              </w:rPr>
              <w:t xml:space="preserve">  </w:t>
            </w:r>
            <w:r>
              <w:rPr>
                <w:rFonts w:hint="eastAsia"/>
              </w:rPr>
              <w:t>&lt;table border=0 width=</w:t>
            </w:r>
            <w:r>
              <w:rPr>
                <w:rFonts w:hint="eastAsia"/>
              </w:rPr>
              <w:t>文字寬度</w:t>
            </w:r>
            <w:r>
              <w:rPr>
                <w:rFonts w:hint="eastAsia"/>
              </w:rPr>
              <w:t>&gt;</w:t>
            </w:r>
            <w:r>
              <w:rPr>
                <w:rFonts w:hint="eastAsia"/>
              </w:rPr>
              <w:br/>
            </w:r>
            <w:r w:rsidRPr="00556D26">
              <w:rPr>
                <w:rFonts w:hint="eastAsia"/>
                <w:b/>
              </w:rPr>
              <w:t xml:space="preserve">      </w:t>
            </w:r>
            <w:r>
              <w:rPr>
                <w:rFonts w:hint="eastAsia"/>
              </w:rPr>
              <w:t>&lt;tr&gt;</w:t>
            </w:r>
            <w:r>
              <w:rPr>
                <w:rFonts w:hint="eastAsia"/>
              </w:rPr>
              <w:br/>
            </w:r>
            <w:r w:rsidRPr="00556D26">
              <w:rPr>
                <w:rFonts w:hint="eastAsia"/>
                <w:b/>
              </w:rPr>
              <w:t xml:space="preserve">      </w:t>
            </w:r>
            <w:r>
              <w:rPr>
                <w:rFonts w:hint="eastAsia"/>
              </w:rPr>
              <w:t>&lt;td &gt;</w:t>
            </w:r>
            <w:r>
              <w:rPr>
                <w:rFonts w:hint="eastAsia"/>
              </w:rPr>
              <w:t>方塊內文字</w:t>
            </w:r>
            <w:r>
              <w:rPr>
                <w:rFonts w:hint="eastAsia"/>
              </w:rPr>
              <w:t>&lt;/td&gt;</w:t>
            </w:r>
            <w:r>
              <w:rPr>
                <w:rFonts w:hint="eastAsia"/>
              </w:rPr>
              <w:br/>
            </w:r>
            <w:r w:rsidRPr="00556D26">
              <w:rPr>
                <w:rFonts w:hint="eastAsia"/>
                <w:b/>
              </w:rPr>
              <w:t xml:space="preserve">      </w:t>
            </w:r>
            <w:r>
              <w:rPr>
                <w:rFonts w:hint="eastAsia"/>
              </w:rPr>
              <w:t>&lt;/tr&gt;</w:t>
            </w:r>
            <w:r>
              <w:rPr>
                <w:rFonts w:hint="eastAsia"/>
              </w:rPr>
              <w:br/>
            </w:r>
            <w:r w:rsidRPr="00556D26">
              <w:rPr>
                <w:rFonts w:hint="eastAsia"/>
                <w:b/>
              </w:rPr>
              <w:t xml:space="preserve">      </w:t>
            </w:r>
            <w:r>
              <w:rPr>
                <w:rFonts w:hint="eastAsia"/>
              </w:rPr>
              <w:t>&lt;/table&gt;</w:t>
            </w:r>
            <w:r>
              <w:rPr>
                <w:rFonts w:hint="eastAsia"/>
              </w:rPr>
              <w:br/>
              <w:t>&lt;/fieldset&gt;</w:t>
            </w:r>
            <w:r>
              <w:rPr>
                <w:rFonts w:hint="eastAsia"/>
              </w:rPr>
              <w:br/>
              <w:t>&lt;/td&gt;</w:t>
            </w:r>
            <w:r>
              <w:rPr>
                <w:rFonts w:hint="eastAsia"/>
              </w:rPr>
              <w:br/>
              <w:t>&lt;/tr&gt;</w:t>
            </w:r>
            <w:r>
              <w:rPr>
                <w:rFonts w:hint="eastAsia"/>
              </w:rPr>
              <w:br/>
              <w:t>&lt;/table&gt;</w:t>
            </w:r>
          </w:p>
        </w:tc>
        <w:tc>
          <w:tcPr>
            <w:tcW w:w="1044" w:type="pct"/>
            <w:tcBorders>
              <w:top w:val="outset" w:sz="6" w:space="0" w:color="003300"/>
              <w:left w:val="outset" w:sz="6" w:space="0" w:color="003300"/>
              <w:bottom w:val="outset" w:sz="6" w:space="0" w:color="003300"/>
              <w:right w:val="outset" w:sz="6" w:space="0" w:color="003300"/>
            </w:tcBorders>
            <w:shd w:val="clear" w:color="auto" w:fill="EEFFFF"/>
            <w:hideMark/>
          </w:tcPr>
          <w:p w:rsidR="00FB3755" w:rsidRDefault="00314667" w:rsidP="00CB4BC2">
            <w:hyperlink r:id="rId100" w:history="1">
              <w:r w:rsidR="00FB3755">
                <w:rPr>
                  <w:rStyle w:val="ad"/>
                  <w:rFonts w:hint="eastAsia"/>
                </w:rPr>
                <w:t>大人物小故事的刊頭</w:t>
              </w:r>
            </w:hyperlink>
          </w:p>
        </w:tc>
      </w:tr>
    </w:tbl>
    <w:p w:rsidR="00FB3755" w:rsidRDefault="00FB3755" w:rsidP="00FB3755">
      <w:pPr>
        <w:pStyle w:val="2"/>
        <w:spacing w:before="400" w:after="100"/>
      </w:pPr>
      <w:r>
        <w:rPr>
          <w:rFonts w:hint="eastAsia"/>
        </w:rPr>
        <w:t>框架的設定</w:t>
      </w:r>
    </w:p>
    <w:p w:rsidR="00FB3755" w:rsidRDefault="00FB3755" w:rsidP="00CB4BC2">
      <w:pPr>
        <w:rPr>
          <w:kern w:val="0"/>
        </w:rPr>
      </w:pPr>
      <w:r>
        <w:rPr>
          <w:rFonts w:hAnsi="Symbol"/>
        </w:rPr>
        <w:t></w:t>
      </w:r>
      <w:r>
        <w:rPr>
          <w:rFonts w:hint="eastAsia"/>
        </w:rPr>
        <w:t>框架</w:t>
      </w:r>
      <w:r w:rsidR="00556D26">
        <w:rPr>
          <w:rFonts w:hint="eastAsia"/>
        </w:rPr>
        <w:t>(</w:t>
      </w:r>
      <w:r>
        <w:rPr>
          <w:rFonts w:hint="eastAsia"/>
        </w:rPr>
        <w:t>frame</w:t>
      </w:r>
      <w:r w:rsidR="001E23C2">
        <w:rPr>
          <w:rFonts w:hint="eastAsia"/>
        </w:rPr>
        <w:t>)</w:t>
      </w:r>
      <w:r>
        <w:rPr>
          <w:rFonts w:hint="eastAsia"/>
        </w:rPr>
        <w:t>的功用是切分割畫面，類似電視的子母畫面</w:t>
      </w:r>
      <w:r w:rsidR="001E23C2" w:rsidRPr="001E23C2">
        <w:rPr>
          <w:rFonts w:hint="eastAsia"/>
          <w:b/>
        </w:rPr>
        <w:t>，</w:t>
      </w:r>
      <w:r>
        <w:rPr>
          <w:rFonts w:hint="eastAsia"/>
        </w:rPr>
        <w:t>使每個小框窗顯示不同的</w:t>
      </w:r>
      <w:r>
        <w:rPr>
          <w:rFonts w:hint="eastAsia"/>
        </w:rPr>
        <w:t>HTML</w:t>
      </w:r>
      <w:r>
        <w:rPr>
          <w:rFonts w:hint="eastAsia"/>
        </w:rPr>
        <w:t>檔案，且不同小框窗間可以交換訊息與資料。</w:t>
      </w:r>
    </w:p>
    <w:p w:rsidR="00FB3755" w:rsidRPr="003A6406" w:rsidRDefault="00FB3755" w:rsidP="003A6406">
      <w:pPr>
        <w:pStyle w:val="3"/>
        <w:spacing w:before="400" w:after="100"/>
      </w:pPr>
      <w:r w:rsidRPr="003A6406">
        <w:rPr>
          <w:rFonts w:hint="eastAsia"/>
        </w:rPr>
        <w:t>框架標記</w:t>
      </w:r>
    </w:p>
    <w:p w:rsidR="00FB3755" w:rsidRDefault="00FB3755" w:rsidP="00CB4BC2">
      <w:r>
        <w:rPr>
          <w:rFonts w:hAnsi="Symbol"/>
        </w:rPr>
        <w:t></w:t>
      </w:r>
      <w:r>
        <w:rPr>
          <w:rFonts w:hint="eastAsia"/>
        </w:rPr>
        <w:t>框架標記為</w:t>
      </w:r>
      <w:r>
        <w:rPr>
          <w:rFonts w:hint="eastAsia"/>
          <w:color w:val="CC3300"/>
        </w:rPr>
        <w:t>&lt;frameset&gt;</w:t>
      </w:r>
      <w:r w:rsidR="001E23C2" w:rsidRPr="001E23C2">
        <w:rPr>
          <w:rFonts w:hint="eastAsia"/>
          <w:b/>
        </w:rPr>
        <w:t>，</w:t>
      </w:r>
      <w:r>
        <w:rPr>
          <w:rFonts w:hint="eastAsia"/>
        </w:rPr>
        <w:t>用來宣告該</w:t>
      </w:r>
      <w:r>
        <w:rPr>
          <w:rFonts w:hint="eastAsia"/>
        </w:rPr>
        <w:t>HTML</w:t>
      </w:r>
      <w:r>
        <w:rPr>
          <w:rFonts w:hint="eastAsia"/>
        </w:rPr>
        <w:t>檔案為框架模式，並分割成數個小框窗。</w:t>
      </w:r>
    </w:p>
    <w:p w:rsidR="00FB3755" w:rsidRDefault="00FB3755" w:rsidP="00CB4BC2">
      <w:r>
        <w:rPr>
          <w:rFonts w:hAnsi="Symbol"/>
        </w:rPr>
        <w:t></w:t>
      </w:r>
      <w:r>
        <w:rPr>
          <w:rFonts w:hint="eastAsia"/>
        </w:rPr>
        <w:t>小框窗由</w:t>
      </w:r>
      <w:r>
        <w:rPr>
          <w:rFonts w:hint="eastAsia"/>
          <w:color w:val="CC3300"/>
        </w:rPr>
        <w:t>&lt;frame&gt;</w:t>
      </w:r>
      <w:r>
        <w:rPr>
          <w:rFonts w:hint="eastAsia"/>
        </w:rPr>
        <w:t>來定義</w:t>
      </w:r>
      <w:r w:rsidR="001E23C2" w:rsidRPr="001E23C2">
        <w:rPr>
          <w:rFonts w:hint="eastAsia"/>
          <w:b/>
        </w:rPr>
        <w:t>，</w:t>
      </w:r>
      <w:r>
        <w:rPr>
          <w:rFonts w:hint="eastAsia"/>
        </w:rPr>
        <w:t>其所標示的小框窗次序一定，為由上而下、由左至右的次序。</w:t>
      </w:r>
    </w:p>
    <w:p w:rsidR="00FB3755" w:rsidRDefault="00FB3755" w:rsidP="00CB4BC2">
      <w:pPr>
        <w:rPr>
          <w:color w:val="003300"/>
        </w:rPr>
      </w:pPr>
      <w:r>
        <w:rPr>
          <w:rFonts w:hAnsi="Symbol"/>
          <w:color w:val="003300"/>
        </w:rPr>
        <w:t></w:t>
      </w:r>
      <w:r>
        <w:rPr>
          <w:rFonts w:hint="eastAsia"/>
          <w:color w:val="003300"/>
        </w:rPr>
        <w:t>如為主窗框，則在其所連結的網頁的</w:t>
      </w:r>
      <w:r>
        <w:rPr>
          <w:rFonts w:hint="eastAsia"/>
        </w:rPr>
        <w:t>&lt;head&gt; &lt;/head&gt;</w:t>
      </w:r>
      <w:r>
        <w:rPr>
          <w:rFonts w:hint="eastAsia"/>
          <w:color w:val="003300"/>
        </w:rPr>
        <w:t>之間標示</w:t>
      </w:r>
      <w:r>
        <w:rPr>
          <w:rFonts w:hint="eastAsia"/>
        </w:rPr>
        <w:t>&lt;base target="_self"&gt;</w:t>
      </w:r>
      <w:r w:rsidR="001E23C2" w:rsidRPr="001E23C2">
        <w:rPr>
          <w:rFonts w:hint="eastAsia"/>
          <w:b/>
          <w:color w:val="003300"/>
        </w:rPr>
        <w:t>。</w:t>
      </w:r>
      <w:r>
        <w:rPr>
          <w:rFonts w:hint="eastAsia"/>
          <w:color w:val="003300"/>
        </w:rPr>
        <w:t>如非主窗框所連結的網頁，則標示</w:t>
      </w:r>
      <w:r>
        <w:rPr>
          <w:rFonts w:hint="eastAsia"/>
        </w:rPr>
        <w:t>&lt;base target="</w:t>
      </w:r>
      <w:r>
        <w:rPr>
          <w:rFonts w:hint="eastAsia"/>
        </w:rPr>
        <w:t>主窗框名稱</w:t>
      </w:r>
      <w:r>
        <w:rPr>
          <w:rFonts w:hint="eastAsia"/>
        </w:rPr>
        <w:t>"&gt;</w:t>
      </w:r>
      <w:r>
        <w:rPr>
          <w:rFonts w:hint="eastAsia"/>
          <w:color w:val="003300"/>
        </w:rPr>
        <w:t>。</w:t>
      </w:r>
    </w:p>
    <w:p w:rsidR="00FB3755" w:rsidRDefault="00FB3755" w:rsidP="00CB4BC2">
      <w:r>
        <w:rPr>
          <w:rFonts w:hAnsi="Symbol"/>
        </w:rPr>
        <w:t></w:t>
      </w:r>
      <w:r>
        <w:rPr>
          <w:rFonts w:hint="eastAsia"/>
        </w:rPr>
        <w:t>如果瀏覽者的瀏覽器不支援框架這個功能時，則無法顯示網頁。需使用</w:t>
      </w:r>
      <w:r>
        <w:rPr>
          <w:rFonts w:hint="eastAsia"/>
          <w:color w:val="CC3300"/>
        </w:rPr>
        <w:t>&lt;noframes&gt; &lt;/noframes&gt;</w:t>
      </w:r>
      <w:r>
        <w:rPr>
          <w:rFonts w:hint="eastAsia"/>
        </w:rPr>
        <w:t>標記</w:t>
      </w:r>
      <w:r w:rsidR="001E23C2" w:rsidRPr="001E23C2">
        <w:rPr>
          <w:rFonts w:hint="eastAsia"/>
          <w:b/>
        </w:rPr>
        <w:t>，</w:t>
      </w:r>
      <w:r>
        <w:rPr>
          <w:rFonts w:hint="eastAsia"/>
        </w:rPr>
        <w:t>而在此組標記之間，至入為何無法出現網頁的說明文字</w:t>
      </w:r>
      <w:r w:rsidR="001E23C2" w:rsidRPr="001E23C2">
        <w:rPr>
          <w:rFonts w:hint="eastAsia"/>
          <w:b/>
        </w:rPr>
        <w:t>，</w:t>
      </w:r>
      <w:r>
        <w:rPr>
          <w:rFonts w:hint="eastAsia"/>
        </w:rPr>
        <w:t>以免瀏覽者不知所措。</w:t>
      </w:r>
    </w:p>
    <w:tbl>
      <w:tblPr>
        <w:tblW w:w="10770"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2836"/>
        <w:gridCol w:w="6803"/>
        <w:gridCol w:w="1131"/>
      </w:tblGrid>
      <w:tr w:rsidR="00FB3755" w:rsidTr="00CB4BC2">
        <w:trPr>
          <w:tblCellSpacing w:w="6" w:type="dxa"/>
          <w:jc w:val="center"/>
        </w:trPr>
        <w:tc>
          <w:tcPr>
            <w:tcW w:w="1308"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3153"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517"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CB4BC2">
        <w:trPr>
          <w:tblCellSpacing w:w="6" w:type="dxa"/>
          <w:jc w:val="center"/>
        </w:trPr>
        <w:tc>
          <w:tcPr>
            <w:tcW w:w="130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左框架為超連結區，而右框架為內主要內容區。</w:t>
            </w:r>
          </w:p>
          <w:tbl>
            <w:tblPr>
              <w:tblW w:w="1200"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78"/>
              <w:gridCol w:w="822"/>
            </w:tblGrid>
            <w:tr w:rsidR="00FB3755">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 xml:space="preserve">　</w:t>
                  </w:r>
                </w:p>
              </w:tc>
              <w:tc>
                <w:tcPr>
                  <w:tcW w:w="3500" w:type="pct"/>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 xml:space="preserve">　</w:t>
                  </w:r>
                </w:p>
              </w:tc>
            </w:tr>
          </w:tbl>
          <w:p w:rsidR="00FB3755" w:rsidRDefault="00FB3755" w:rsidP="00CB4BC2">
            <w:r>
              <w:rPr>
                <w:rFonts w:hint="eastAsia"/>
              </w:rPr>
              <w:t>target</w:t>
            </w:r>
            <w:r>
              <w:rPr>
                <w:rFonts w:hint="eastAsia"/>
              </w:rPr>
              <w:t>是指連結到的主要框架名稱，如本身為主要框架，則</w:t>
            </w:r>
            <w:r>
              <w:rPr>
                <w:rFonts w:hint="eastAsia"/>
              </w:rPr>
              <w:t>target=_self</w:t>
            </w:r>
            <w:r>
              <w:rPr>
                <w:rFonts w:hint="eastAsia"/>
              </w:rPr>
              <w:t>。</w:t>
            </w:r>
          </w:p>
        </w:tc>
        <w:tc>
          <w:tcPr>
            <w:tcW w:w="3153"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&lt;frameset cols="</w:t>
            </w:r>
            <w:r>
              <w:rPr>
                <w:rFonts w:hint="eastAsia"/>
              </w:rPr>
              <w:t>寬度值或百分比</w:t>
            </w:r>
            <w:r>
              <w:rPr>
                <w:rFonts w:hint="eastAsia"/>
              </w:rPr>
              <w:t>, *"&gt;</w:t>
            </w:r>
            <w:r>
              <w:rPr>
                <w:rFonts w:hint="eastAsia"/>
              </w:rPr>
              <w:br/>
            </w:r>
            <w:r w:rsidRPr="00556D26">
              <w:rPr>
                <w:rFonts w:hint="eastAsia"/>
                <w:b/>
              </w:rPr>
              <w:t xml:space="preserve">    </w:t>
            </w:r>
            <w:r>
              <w:rPr>
                <w:rFonts w:hint="eastAsia"/>
              </w:rPr>
              <w:t>&lt;frame name="</w:t>
            </w:r>
            <w:r>
              <w:rPr>
                <w:rFonts w:hint="eastAsia"/>
              </w:rPr>
              <w:t>左框名稱</w:t>
            </w:r>
            <w:r>
              <w:rPr>
                <w:rFonts w:hint="eastAsia"/>
              </w:rPr>
              <w:t>" target="</w:t>
            </w:r>
            <w:r>
              <w:rPr>
                <w:rFonts w:hint="eastAsia"/>
              </w:rPr>
              <w:t>主框名稱</w:t>
            </w:r>
            <w:r>
              <w:rPr>
                <w:rFonts w:hint="eastAsia"/>
              </w:rPr>
              <w:t>" src="</w:t>
            </w:r>
            <w:r>
              <w:rPr>
                <w:rFonts w:hint="eastAsia"/>
              </w:rPr>
              <w:t>網頁位址</w:t>
            </w:r>
            <w:r>
              <w:rPr>
                <w:rFonts w:hint="eastAsia"/>
              </w:rPr>
              <w:t>"&gt;</w:t>
            </w:r>
            <w:r>
              <w:rPr>
                <w:rFonts w:hint="eastAsia"/>
              </w:rPr>
              <w:br/>
            </w:r>
            <w:r w:rsidRPr="00556D26">
              <w:rPr>
                <w:rFonts w:hint="eastAsia"/>
                <w:b/>
              </w:rPr>
              <w:t xml:space="preserve">    </w:t>
            </w:r>
            <w:r>
              <w:rPr>
                <w:rFonts w:hint="eastAsia"/>
              </w:rPr>
              <w:t>&lt;frame name="</w:t>
            </w:r>
            <w:r>
              <w:rPr>
                <w:rFonts w:hint="eastAsia"/>
              </w:rPr>
              <w:t>主框名稱</w:t>
            </w:r>
            <w:r>
              <w:rPr>
                <w:rFonts w:hint="eastAsia"/>
              </w:rPr>
              <w:t>" target="_self" src="</w:t>
            </w:r>
            <w:r>
              <w:rPr>
                <w:rFonts w:hint="eastAsia"/>
              </w:rPr>
              <w:t>網頁位址</w:t>
            </w:r>
            <w:r>
              <w:rPr>
                <w:rFonts w:hint="eastAsia"/>
              </w:rPr>
              <w:t>"&gt;</w:t>
            </w:r>
            <w:r>
              <w:rPr>
                <w:rFonts w:hint="eastAsia"/>
              </w:rPr>
              <w:br/>
              <w:t>&lt;/frameset&gt;</w:t>
            </w:r>
            <w:r>
              <w:rPr>
                <w:rFonts w:hint="eastAsia"/>
              </w:rPr>
              <w:br/>
              <w:t>&lt;noframes&gt;</w:t>
            </w:r>
            <w:r>
              <w:rPr>
                <w:rFonts w:hint="eastAsia"/>
              </w:rPr>
              <w:br/>
            </w:r>
            <w:r w:rsidRPr="00556D26">
              <w:rPr>
                <w:rFonts w:hint="eastAsia"/>
                <w:b/>
              </w:rPr>
              <w:t xml:space="preserve">      </w:t>
            </w:r>
            <w:r>
              <w:rPr>
                <w:rFonts w:hint="eastAsia"/>
              </w:rPr>
              <w:t>&lt;body&gt;</w:t>
            </w:r>
            <w:r>
              <w:rPr>
                <w:rFonts w:hint="eastAsia"/>
              </w:rPr>
              <w:br/>
            </w:r>
            <w:r w:rsidRPr="00556D26">
              <w:rPr>
                <w:rFonts w:hint="eastAsia"/>
                <w:b/>
              </w:rPr>
              <w:t xml:space="preserve">      </w:t>
            </w:r>
            <w:r>
              <w:rPr>
                <w:rFonts w:hint="eastAsia"/>
              </w:rPr>
              <w:t xml:space="preserve">&lt;p&gt; </w:t>
            </w:r>
            <w:r>
              <w:rPr>
                <w:rFonts w:hint="eastAsia"/>
              </w:rPr>
              <w:t>此網頁使用框架，但是您的瀏覽器並不支援。</w:t>
            </w:r>
            <w:r>
              <w:rPr>
                <w:rFonts w:hint="eastAsia"/>
              </w:rPr>
              <w:br/>
            </w:r>
            <w:r w:rsidRPr="00556D26">
              <w:rPr>
                <w:rFonts w:hint="eastAsia"/>
                <w:b/>
              </w:rPr>
              <w:t xml:space="preserve">      </w:t>
            </w:r>
            <w:r>
              <w:rPr>
                <w:rFonts w:hint="eastAsia"/>
              </w:rPr>
              <w:t>&lt;/body&gt;</w:t>
            </w:r>
            <w:r>
              <w:rPr>
                <w:rFonts w:hint="eastAsia"/>
              </w:rPr>
              <w:br/>
              <w:t>&lt;/noframes&gt;</w:t>
            </w:r>
          </w:p>
        </w:tc>
        <w:tc>
          <w:tcPr>
            <w:tcW w:w="517"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101" w:tgtFrame="_blank" w:history="1">
              <w:r w:rsidR="00FB3755">
                <w:rPr>
                  <w:rStyle w:val="ad"/>
                  <w:rFonts w:hint="eastAsia"/>
                </w:rPr>
                <w:t>生物力學網站</w:t>
              </w:r>
            </w:hyperlink>
          </w:p>
        </w:tc>
      </w:tr>
      <w:tr w:rsidR="00FB3755" w:rsidTr="00CB4BC2">
        <w:trPr>
          <w:tblCellSpacing w:w="6" w:type="dxa"/>
          <w:jc w:val="center"/>
        </w:trPr>
        <w:tc>
          <w:tcPr>
            <w:tcW w:w="130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主框架先分上下兩個：標題區與主要內容區，而主要內容區再分為左右兩區</w:t>
            </w:r>
          </w:p>
          <w:tbl>
            <w:tblPr>
              <w:tblW w:w="1200"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78"/>
              <w:gridCol w:w="822"/>
            </w:tblGrid>
            <w:tr w:rsidR="00FB3755">
              <w:trPr>
                <w:trHeight w:val="240"/>
                <w:tblCellSpacing w:w="15" w:type="dxa"/>
              </w:trPr>
              <w:tc>
                <w:tcPr>
                  <w:tcW w:w="5000" w:type="pct"/>
                  <w:gridSpan w:val="2"/>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 xml:space="preserve">　</w:t>
                  </w:r>
                </w:p>
              </w:tc>
            </w:tr>
            <w:tr w:rsidR="00FB3755">
              <w:trPr>
                <w:trHeight w:val="600"/>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 xml:space="preserve">　</w:t>
                  </w:r>
                </w:p>
              </w:tc>
              <w:tc>
                <w:tcPr>
                  <w:tcW w:w="3500" w:type="pct"/>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 xml:space="preserve">　</w:t>
                  </w:r>
                </w:p>
              </w:tc>
            </w:tr>
          </w:tbl>
          <w:p w:rsidR="00FB3755" w:rsidRDefault="00FB3755">
            <w:pPr>
              <w:ind w:firstLine="240"/>
            </w:pPr>
          </w:p>
        </w:tc>
        <w:tc>
          <w:tcPr>
            <w:tcW w:w="3153"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pPr>
              <w:rPr>
                <w:rFonts w:ascii="新細明體" w:hAnsi="新細明體" w:cs="新細明體"/>
              </w:rPr>
            </w:pPr>
            <w:r>
              <w:rPr>
                <w:rFonts w:hint="eastAsia"/>
              </w:rPr>
              <w:t>&lt;frameset rows="</w:t>
            </w:r>
            <w:r>
              <w:rPr>
                <w:rFonts w:hint="eastAsia"/>
              </w:rPr>
              <w:t>高度值或百分比</w:t>
            </w:r>
            <w:r>
              <w:rPr>
                <w:rFonts w:hint="eastAsia"/>
              </w:rPr>
              <w:t>, *"</w:t>
            </w:r>
            <w:r>
              <w:rPr>
                <w:rFonts w:hint="eastAsia"/>
              </w:rPr>
              <w:br/>
            </w:r>
            <w:r w:rsidRPr="00556D26">
              <w:rPr>
                <w:rFonts w:hint="eastAsia"/>
                <w:b/>
              </w:rPr>
              <w:t xml:space="preserve">                </w:t>
            </w:r>
            <w:r>
              <w:rPr>
                <w:rFonts w:hint="eastAsia"/>
              </w:rPr>
              <w:t>bodercolor=</w:t>
            </w:r>
            <w:r>
              <w:rPr>
                <w:rFonts w:hint="eastAsia"/>
              </w:rPr>
              <w:t>顏色代碼</w:t>
            </w:r>
            <w:r>
              <w:rPr>
                <w:rFonts w:hint="eastAsia"/>
              </w:rPr>
              <w:t>&gt;</w:t>
            </w:r>
            <w:r>
              <w:rPr>
                <w:rFonts w:hint="eastAsia"/>
              </w:rPr>
              <w:br/>
            </w:r>
            <w:r w:rsidRPr="00556D26">
              <w:rPr>
                <w:rFonts w:hint="eastAsia"/>
                <w:b/>
              </w:rPr>
              <w:t xml:space="preserve">      </w:t>
            </w:r>
            <w:r>
              <w:rPr>
                <w:rFonts w:hint="eastAsia"/>
              </w:rPr>
              <w:t>&lt;frame name="</w:t>
            </w:r>
            <w:r>
              <w:rPr>
                <w:rFonts w:hint="eastAsia"/>
              </w:rPr>
              <w:t>上框名稱</w:t>
            </w:r>
            <w:r>
              <w:rPr>
                <w:rFonts w:hint="eastAsia"/>
              </w:rPr>
              <w:t>" target="</w:t>
            </w:r>
            <w:r>
              <w:rPr>
                <w:rFonts w:hint="eastAsia"/>
              </w:rPr>
              <w:t>主框名稱</w:t>
            </w:r>
            <w:r>
              <w:rPr>
                <w:rFonts w:hint="eastAsia"/>
              </w:rPr>
              <w:t>"</w:t>
            </w:r>
            <w:r>
              <w:rPr>
                <w:rFonts w:hint="eastAsia"/>
              </w:rPr>
              <w:br/>
            </w:r>
            <w:r w:rsidRPr="00556D26">
              <w:rPr>
                <w:rFonts w:hint="eastAsia"/>
                <w:b/>
              </w:rPr>
              <w:t>                  </w:t>
            </w:r>
            <w:r>
              <w:rPr>
                <w:rFonts w:hint="eastAsia"/>
              </w:rPr>
              <w:t xml:space="preserve"> src="</w:t>
            </w:r>
            <w:r>
              <w:rPr>
                <w:rFonts w:hint="eastAsia"/>
              </w:rPr>
              <w:t>網頁位址</w:t>
            </w:r>
            <w:r>
              <w:rPr>
                <w:rFonts w:hint="eastAsia"/>
              </w:rPr>
              <w:t>"&gt;</w:t>
            </w:r>
            <w:r>
              <w:rPr>
                <w:rFonts w:hint="eastAsia"/>
              </w:rPr>
              <w:br/>
            </w:r>
            <w:r w:rsidRPr="00556D26">
              <w:rPr>
                <w:rFonts w:hint="eastAsia"/>
                <w:b/>
              </w:rPr>
              <w:t xml:space="preserve">      </w:t>
            </w:r>
            <w:r>
              <w:rPr>
                <w:rFonts w:hint="eastAsia"/>
              </w:rPr>
              <w:t>&lt;frameset cols="</w:t>
            </w:r>
            <w:r>
              <w:rPr>
                <w:rFonts w:hint="eastAsia"/>
              </w:rPr>
              <w:t>寬度值或百分比</w:t>
            </w:r>
            <w:r>
              <w:rPr>
                <w:rFonts w:hint="eastAsia"/>
              </w:rPr>
              <w:t>, * "&gt;</w:t>
            </w:r>
            <w:r>
              <w:rPr>
                <w:rFonts w:hint="eastAsia"/>
              </w:rPr>
              <w:br/>
            </w:r>
            <w:r w:rsidRPr="00556D26">
              <w:rPr>
                <w:rFonts w:hint="eastAsia"/>
                <w:b/>
              </w:rPr>
              <w:t xml:space="preserve">            </w:t>
            </w:r>
            <w:r>
              <w:rPr>
                <w:rFonts w:hint="eastAsia"/>
              </w:rPr>
              <w:t>&lt;frame name="</w:t>
            </w:r>
            <w:r>
              <w:rPr>
                <w:rFonts w:hint="eastAsia"/>
              </w:rPr>
              <w:t>左框名稱</w:t>
            </w:r>
            <w:r>
              <w:rPr>
                <w:rFonts w:hint="eastAsia"/>
              </w:rPr>
              <w:t>" target="</w:t>
            </w:r>
            <w:r>
              <w:rPr>
                <w:rFonts w:hint="eastAsia"/>
              </w:rPr>
              <w:t>主框名稱</w:t>
            </w:r>
            <w:r>
              <w:rPr>
                <w:rFonts w:hint="eastAsia"/>
              </w:rPr>
              <w:t>"</w:t>
            </w:r>
            <w:r>
              <w:rPr>
                <w:rFonts w:hint="eastAsia"/>
              </w:rPr>
              <w:br/>
            </w:r>
            <w:r w:rsidRPr="00556D26">
              <w:rPr>
                <w:rFonts w:hint="eastAsia"/>
                <w:b/>
              </w:rPr>
              <w:t>                        </w:t>
            </w:r>
            <w:r>
              <w:rPr>
                <w:rFonts w:hint="eastAsia"/>
              </w:rPr>
              <w:t xml:space="preserve"> src="</w:t>
            </w:r>
            <w:r>
              <w:rPr>
                <w:rFonts w:hint="eastAsia"/>
              </w:rPr>
              <w:t>網頁位址</w:t>
            </w:r>
            <w:r>
              <w:rPr>
                <w:rFonts w:hint="eastAsia"/>
              </w:rPr>
              <w:t>"&gt;</w:t>
            </w:r>
            <w:r>
              <w:rPr>
                <w:rFonts w:hint="eastAsia"/>
              </w:rPr>
              <w:br/>
            </w:r>
            <w:r w:rsidRPr="00556D26">
              <w:rPr>
                <w:rFonts w:hint="eastAsia"/>
                <w:b/>
              </w:rPr>
              <w:t xml:space="preserve">            </w:t>
            </w:r>
            <w:r>
              <w:rPr>
                <w:rFonts w:hint="eastAsia"/>
              </w:rPr>
              <w:t>&lt;frame name="</w:t>
            </w:r>
            <w:r>
              <w:rPr>
                <w:rFonts w:hint="eastAsia"/>
              </w:rPr>
              <w:t>主框名稱</w:t>
            </w:r>
            <w:r>
              <w:rPr>
                <w:rFonts w:hint="eastAsia"/>
              </w:rPr>
              <w:t>" target="_self"</w:t>
            </w:r>
            <w:r>
              <w:rPr>
                <w:rFonts w:hint="eastAsia"/>
              </w:rPr>
              <w:br/>
            </w:r>
            <w:r w:rsidRPr="00556D26">
              <w:rPr>
                <w:rFonts w:hint="eastAsia"/>
                <w:b/>
              </w:rPr>
              <w:t>                        </w:t>
            </w:r>
            <w:r>
              <w:rPr>
                <w:rFonts w:hint="eastAsia"/>
              </w:rPr>
              <w:t xml:space="preserve"> src="</w:t>
            </w:r>
            <w:r>
              <w:rPr>
                <w:rFonts w:hint="eastAsia"/>
              </w:rPr>
              <w:t>網頁位址</w:t>
            </w:r>
            <w:r>
              <w:rPr>
                <w:rFonts w:hint="eastAsia"/>
              </w:rPr>
              <w:t>"&gt;</w:t>
            </w:r>
            <w:r>
              <w:rPr>
                <w:rFonts w:hint="eastAsia"/>
              </w:rPr>
              <w:br/>
              <w:t> &lt;/frameset&gt;</w:t>
            </w:r>
          </w:p>
        </w:tc>
        <w:tc>
          <w:tcPr>
            <w:tcW w:w="517"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314667" w:rsidP="00CB4BC2">
            <w:hyperlink r:id="rId102" w:tgtFrame="_blank" w:history="1">
              <w:r w:rsidR="00FB3755">
                <w:rPr>
                  <w:rStyle w:val="ad"/>
                  <w:rFonts w:hint="eastAsia"/>
                </w:rPr>
                <w:t>2002</w:t>
              </w:r>
              <w:r w:rsidR="00FB3755">
                <w:rPr>
                  <w:rStyle w:val="ad"/>
                  <w:rFonts w:hint="eastAsia"/>
                </w:rPr>
                <w:t>電腦課網站</w:t>
              </w:r>
            </w:hyperlink>
          </w:p>
        </w:tc>
      </w:tr>
      <w:tr w:rsidR="00FB3755" w:rsidTr="00CB4BC2">
        <w:trPr>
          <w:tblCellSpacing w:w="6" w:type="dxa"/>
          <w:jc w:val="center"/>
        </w:trPr>
        <w:tc>
          <w:tcPr>
            <w:tcW w:w="1308"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lastRenderedPageBreak/>
              <w:t>三個框架，但不要顯示邊框。</w:t>
            </w:r>
          </w:p>
          <w:tbl>
            <w:tblPr>
              <w:tblW w:w="1200" w:type="dxa"/>
              <w:tblCellSpacing w:w="0" w:type="dxa"/>
              <w:tblCellMar>
                <w:top w:w="15" w:type="dxa"/>
                <w:left w:w="15" w:type="dxa"/>
                <w:bottom w:w="15" w:type="dxa"/>
                <w:right w:w="15" w:type="dxa"/>
              </w:tblCellMar>
              <w:tblLook w:val="04A0" w:firstRow="1" w:lastRow="0" w:firstColumn="1" w:lastColumn="0" w:noHBand="0" w:noVBand="1"/>
            </w:tblPr>
            <w:tblGrid>
              <w:gridCol w:w="360"/>
              <w:gridCol w:w="840"/>
            </w:tblGrid>
            <w:tr w:rsidR="00FB3755">
              <w:trPr>
                <w:trHeight w:val="240"/>
                <w:tblCellSpacing w:w="0" w:type="dxa"/>
              </w:trPr>
              <w:tc>
                <w:tcPr>
                  <w:tcW w:w="5000" w:type="pct"/>
                  <w:gridSpan w:val="2"/>
                  <w:shd w:val="clear" w:color="auto" w:fill="00B0B0"/>
                  <w:vAlign w:val="center"/>
                  <w:hideMark/>
                </w:tcPr>
                <w:p w:rsidR="00FB3755" w:rsidRDefault="00FB3755">
                  <w:pPr>
                    <w:spacing w:after="240"/>
                    <w:ind w:firstLine="240"/>
                  </w:pPr>
                </w:p>
              </w:tc>
            </w:tr>
            <w:tr w:rsidR="00FB3755">
              <w:trPr>
                <w:trHeight w:val="600"/>
                <w:tblCellSpacing w:w="0" w:type="dxa"/>
              </w:trPr>
              <w:tc>
                <w:tcPr>
                  <w:tcW w:w="1500" w:type="pct"/>
                  <w:shd w:val="clear" w:color="auto" w:fill="FFFF66"/>
                  <w:vAlign w:val="center"/>
                  <w:hideMark/>
                </w:tcPr>
                <w:p w:rsidR="00FB3755" w:rsidRDefault="00FB3755">
                  <w:pPr>
                    <w:ind w:firstLine="200"/>
                    <w:rPr>
                      <w:rFonts w:eastAsia="Times New Roman"/>
                      <w:sz w:val="20"/>
                      <w:szCs w:val="20"/>
                    </w:rPr>
                  </w:pPr>
                </w:p>
              </w:tc>
              <w:tc>
                <w:tcPr>
                  <w:tcW w:w="3500" w:type="pct"/>
                  <w:shd w:val="clear" w:color="auto" w:fill="FFFF66"/>
                  <w:vAlign w:val="center"/>
                  <w:hideMark/>
                </w:tcPr>
                <w:p w:rsidR="00FB3755" w:rsidRDefault="00FB3755">
                  <w:pPr>
                    <w:ind w:firstLine="200"/>
                    <w:rPr>
                      <w:rFonts w:eastAsia="Times New Roman"/>
                      <w:sz w:val="20"/>
                      <w:szCs w:val="20"/>
                    </w:rPr>
                  </w:pPr>
                </w:p>
              </w:tc>
            </w:tr>
          </w:tbl>
          <w:p w:rsidR="00FB3755" w:rsidRDefault="00FB3755" w:rsidP="00CB4BC2">
            <w:pPr>
              <w:rPr>
                <w:rFonts w:ascii="新細明體" w:hAnsi="新細明體" w:cs="新細明體"/>
              </w:rPr>
            </w:pPr>
            <w:r>
              <w:rPr>
                <w:rFonts w:hint="eastAsia"/>
              </w:rPr>
              <w:br/>
              <w:t>frameborder</w:t>
            </w:r>
            <w:r>
              <w:rPr>
                <w:rFonts w:hint="eastAsia"/>
              </w:rPr>
              <w:t>只有兩種選擇，</w:t>
            </w:r>
            <w:r>
              <w:rPr>
                <w:rFonts w:hint="eastAsia"/>
              </w:rPr>
              <w:t xml:space="preserve">0 </w:t>
            </w:r>
            <w:r>
              <w:rPr>
                <w:rFonts w:hint="eastAsia"/>
              </w:rPr>
              <w:t>是不要邊框</w:t>
            </w:r>
            <w:r w:rsidR="00556D26">
              <w:rPr>
                <w:rFonts w:hint="eastAsia"/>
              </w:rPr>
              <w:t>(</w:t>
            </w:r>
            <w:r>
              <w:rPr>
                <w:rFonts w:hint="eastAsia"/>
              </w:rPr>
              <w:t>預設值</w:t>
            </w:r>
            <w:r>
              <w:rPr>
                <w:rFonts w:hint="eastAsia"/>
              </w:rPr>
              <w:t>)</w:t>
            </w:r>
            <w:r>
              <w:rPr>
                <w:rFonts w:hint="eastAsia"/>
              </w:rPr>
              <w:t>，</w:t>
            </w:r>
            <w:r>
              <w:rPr>
                <w:rFonts w:hint="eastAsia"/>
              </w:rPr>
              <w:t xml:space="preserve">1 </w:t>
            </w:r>
            <w:r>
              <w:rPr>
                <w:rFonts w:hint="eastAsia"/>
              </w:rPr>
              <w:t>是要邊框</w:t>
            </w:r>
            <w:r w:rsidR="001E23C2" w:rsidRPr="001E23C2">
              <w:rPr>
                <w:rFonts w:hint="eastAsia"/>
                <w:b/>
              </w:rPr>
              <w:t>。</w:t>
            </w:r>
            <w:r>
              <w:rPr>
                <w:rFonts w:hint="eastAsia"/>
              </w:rPr>
              <w:t>framespacing</w:t>
            </w:r>
            <w:r>
              <w:rPr>
                <w:rFonts w:hint="eastAsia"/>
              </w:rPr>
              <w:t>則是指框架的間距，可以是任何數字。</w:t>
            </w:r>
          </w:p>
        </w:tc>
        <w:tc>
          <w:tcPr>
            <w:tcW w:w="3153"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&lt;frameset rows= "</w:t>
            </w:r>
            <w:r>
              <w:rPr>
                <w:rFonts w:hint="eastAsia"/>
              </w:rPr>
              <w:t>高度數字或百分比</w:t>
            </w:r>
            <w:r>
              <w:rPr>
                <w:rFonts w:hint="eastAsia"/>
              </w:rPr>
              <w:t>, *" </w:t>
            </w:r>
            <w:r>
              <w:rPr>
                <w:rFonts w:hint="eastAsia"/>
              </w:rPr>
              <w:br/>
            </w:r>
            <w:r w:rsidRPr="00556D26">
              <w:rPr>
                <w:rFonts w:hint="eastAsia"/>
                <w:b/>
              </w:rPr>
              <w:t>            </w:t>
            </w:r>
            <w:r>
              <w:rPr>
                <w:rFonts w:hint="eastAsia"/>
              </w:rPr>
              <w:t xml:space="preserve"> frameborder=0 framespacing=0&gt;</w:t>
            </w:r>
            <w:r>
              <w:rPr>
                <w:rFonts w:hint="eastAsia"/>
              </w:rPr>
              <w:br/>
            </w:r>
            <w:r w:rsidRPr="00556D26">
              <w:rPr>
                <w:rFonts w:hint="eastAsia"/>
                <w:b/>
              </w:rPr>
              <w:t xml:space="preserve">      </w:t>
            </w:r>
            <w:r>
              <w:rPr>
                <w:rFonts w:hint="eastAsia"/>
              </w:rPr>
              <w:t>&lt;frame name="</w:t>
            </w:r>
            <w:r>
              <w:rPr>
                <w:rFonts w:hint="eastAsia"/>
              </w:rPr>
              <w:t>上框名稱</w:t>
            </w:r>
            <w:r>
              <w:rPr>
                <w:rFonts w:hint="eastAsia"/>
              </w:rPr>
              <w:t>" target="</w:t>
            </w:r>
            <w:r>
              <w:rPr>
                <w:rFonts w:hint="eastAsia"/>
              </w:rPr>
              <w:t>主框名稱</w:t>
            </w:r>
            <w:r>
              <w:rPr>
                <w:rFonts w:hint="eastAsia"/>
              </w:rPr>
              <w:t>"</w:t>
            </w:r>
            <w:r>
              <w:rPr>
                <w:rFonts w:hint="eastAsia"/>
              </w:rPr>
              <w:br/>
            </w:r>
            <w:r w:rsidRPr="00556D26">
              <w:rPr>
                <w:rFonts w:hint="eastAsia"/>
                <w:b/>
              </w:rPr>
              <w:t>                  </w:t>
            </w:r>
            <w:r>
              <w:rPr>
                <w:rFonts w:hint="eastAsia"/>
              </w:rPr>
              <w:t xml:space="preserve"> src="</w:t>
            </w:r>
            <w:r>
              <w:rPr>
                <w:rFonts w:hint="eastAsia"/>
              </w:rPr>
              <w:t>網頁位址</w:t>
            </w:r>
            <w:r>
              <w:rPr>
                <w:rFonts w:hint="eastAsia"/>
              </w:rPr>
              <w:t>"&gt;</w:t>
            </w:r>
            <w:r>
              <w:rPr>
                <w:rFonts w:hint="eastAsia"/>
              </w:rPr>
              <w:br/>
            </w:r>
            <w:r w:rsidRPr="00556D26">
              <w:rPr>
                <w:rFonts w:hint="eastAsia"/>
                <w:b/>
              </w:rPr>
              <w:t xml:space="preserve">      </w:t>
            </w:r>
            <w:r>
              <w:rPr>
                <w:rFonts w:hint="eastAsia"/>
              </w:rPr>
              <w:t>&lt;frameset cols="</w:t>
            </w:r>
            <w:r>
              <w:rPr>
                <w:rFonts w:hint="eastAsia"/>
              </w:rPr>
              <w:t>寬度數字或百分比</w:t>
            </w:r>
            <w:r>
              <w:rPr>
                <w:rFonts w:hint="eastAsia"/>
              </w:rPr>
              <w:t>, * "&gt;</w:t>
            </w:r>
            <w:r>
              <w:rPr>
                <w:rFonts w:hint="eastAsia"/>
              </w:rPr>
              <w:br/>
            </w:r>
            <w:r w:rsidRPr="00556D26">
              <w:rPr>
                <w:rFonts w:hint="eastAsia"/>
                <w:b/>
              </w:rPr>
              <w:t xml:space="preserve">            </w:t>
            </w:r>
            <w:r>
              <w:rPr>
                <w:rFonts w:hint="eastAsia"/>
              </w:rPr>
              <w:t>&lt;frame name="</w:t>
            </w:r>
            <w:r>
              <w:rPr>
                <w:rFonts w:hint="eastAsia"/>
              </w:rPr>
              <w:t>左框名稱</w:t>
            </w:r>
            <w:r>
              <w:rPr>
                <w:rFonts w:hint="eastAsia"/>
              </w:rPr>
              <w:t>" target="</w:t>
            </w:r>
            <w:r>
              <w:rPr>
                <w:rFonts w:hint="eastAsia"/>
              </w:rPr>
              <w:t>主框名稱</w:t>
            </w:r>
            <w:r>
              <w:rPr>
                <w:rFonts w:hint="eastAsia"/>
              </w:rPr>
              <w:t>"</w:t>
            </w:r>
            <w:r>
              <w:rPr>
                <w:rFonts w:hint="eastAsia"/>
              </w:rPr>
              <w:br/>
            </w:r>
            <w:r w:rsidRPr="00556D26">
              <w:rPr>
                <w:rFonts w:hint="eastAsia"/>
                <w:b/>
              </w:rPr>
              <w:t>                        </w:t>
            </w:r>
            <w:r>
              <w:rPr>
                <w:rFonts w:hint="eastAsia"/>
              </w:rPr>
              <w:t xml:space="preserve"> src="</w:t>
            </w:r>
            <w:r>
              <w:rPr>
                <w:rFonts w:hint="eastAsia"/>
              </w:rPr>
              <w:t>網頁位址</w:t>
            </w:r>
            <w:r>
              <w:rPr>
                <w:rFonts w:hint="eastAsia"/>
              </w:rPr>
              <w:t>"&gt;</w:t>
            </w:r>
            <w:r>
              <w:rPr>
                <w:rFonts w:hint="eastAsia"/>
              </w:rPr>
              <w:br/>
            </w:r>
            <w:r w:rsidRPr="00556D26">
              <w:rPr>
                <w:rFonts w:hint="eastAsia"/>
                <w:b/>
              </w:rPr>
              <w:t xml:space="preserve">            </w:t>
            </w:r>
            <w:r>
              <w:rPr>
                <w:rFonts w:hint="eastAsia"/>
              </w:rPr>
              <w:t>&lt;frame name="</w:t>
            </w:r>
            <w:r>
              <w:rPr>
                <w:rFonts w:hint="eastAsia"/>
              </w:rPr>
              <w:t>主框名稱</w:t>
            </w:r>
            <w:r>
              <w:rPr>
                <w:rFonts w:hint="eastAsia"/>
              </w:rPr>
              <w:t>" target="_self"</w:t>
            </w:r>
            <w:r>
              <w:rPr>
                <w:rFonts w:hint="eastAsia"/>
              </w:rPr>
              <w:br/>
            </w:r>
            <w:r w:rsidRPr="00556D26">
              <w:rPr>
                <w:rFonts w:hint="eastAsia"/>
                <w:b/>
              </w:rPr>
              <w:t>                        </w:t>
            </w:r>
            <w:r>
              <w:rPr>
                <w:rFonts w:hint="eastAsia"/>
              </w:rPr>
              <w:t xml:space="preserve"> src="</w:t>
            </w:r>
            <w:r>
              <w:rPr>
                <w:rFonts w:hint="eastAsia"/>
              </w:rPr>
              <w:t>網頁位址</w:t>
            </w:r>
            <w:r>
              <w:rPr>
                <w:rFonts w:hint="eastAsia"/>
              </w:rPr>
              <w:t>"&gt;</w:t>
            </w:r>
            <w:r>
              <w:rPr>
                <w:rFonts w:hint="eastAsia"/>
              </w:rPr>
              <w:br/>
            </w:r>
            <w:r w:rsidRPr="00556D26">
              <w:rPr>
                <w:rFonts w:hint="eastAsia"/>
                <w:b/>
              </w:rPr>
              <w:t xml:space="preserve">      </w:t>
            </w:r>
            <w:r>
              <w:rPr>
                <w:rFonts w:hint="eastAsia"/>
              </w:rPr>
              <w:t>&lt;/frameset&gt;</w:t>
            </w:r>
            <w:r>
              <w:rPr>
                <w:rFonts w:hint="eastAsia"/>
              </w:rPr>
              <w:br/>
              <w:t> &lt;/frameset&gt;</w:t>
            </w:r>
          </w:p>
        </w:tc>
        <w:tc>
          <w:tcPr>
            <w:tcW w:w="517"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103" w:tgtFrame="_blank" w:history="1">
              <w:r w:rsidR="00FB3755">
                <w:rPr>
                  <w:rStyle w:val="ad"/>
                  <w:rFonts w:hint="eastAsia"/>
                </w:rPr>
                <w:t>2003</w:t>
              </w:r>
              <w:r w:rsidR="00FB3755">
                <w:rPr>
                  <w:rStyle w:val="ad"/>
                  <w:rFonts w:hint="eastAsia"/>
                </w:rPr>
                <w:t>電腦課網站</w:t>
              </w:r>
            </w:hyperlink>
          </w:p>
        </w:tc>
      </w:tr>
      <w:tr w:rsidR="00FB3755" w:rsidTr="00CB4BC2">
        <w:trPr>
          <w:tblCellSpacing w:w="6" w:type="dxa"/>
          <w:jc w:val="center"/>
        </w:trPr>
        <w:tc>
          <w:tcPr>
            <w:tcW w:w="1308"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上下三框，並設定框架參數</w:t>
            </w:r>
          </w:p>
          <w:tbl>
            <w:tblPr>
              <w:tblW w:w="1200"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200"/>
            </w:tblGrid>
            <w:tr w:rsidR="00FB3755">
              <w:trPr>
                <w:trHeight w:val="240"/>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 xml:space="preserve">　</w:t>
                  </w:r>
                </w:p>
              </w:tc>
            </w:tr>
            <w:tr w:rsidR="00FB3755">
              <w:trPr>
                <w:trHeight w:val="600"/>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 xml:space="preserve">　</w:t>
                  </w:r>
                </w:p>
              </w:tc>
            </w:tr>
            <w:tr w:rsidR="00FB3755">
              <w:trPr>
                <w:trHeight w:val="240"/>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B3755" w:rsidRDefault="00FB3755" w:rsidP="00CB4BC2">
                  <w:r>
                    <w:t xml:space="preserve">　</w:t>
                  </w:r>
                </w:p>
              </w:tc>
            </w:tr>
          </w:tbl>
          <w:p w:rsidR="00FB3755" w:rsidRDefault="00FB3755" w:rsidP="00CB4BC2">
            <w:r>
              <w:rPr>
                <w:rFonts w:hint="eastAsia"/>
              </w:rPr>
              <w:br/>
              <w:t xml:space="preserve">scrolling </w:t>
            </w:r>
            <w:r>
              <w:rPr>
                <w:rFonts w:hint="eastAsia"/>
              </w:rPr>
              <w:t>表示顯示捲軸與否，選項為</w:t>
            </w:r>
            <w:r>
              <w:rPr>
                <w:rFonts w:hint="eastAsia"/>
              </w:rPr>
              <w:t xml:space="preserve"> yes</w:t>
            </w:r>
            <w:r>
              <w:rPr>
                <w:rFonts w:hint="eastAsia"/>
              </w:rPr>
              <w:t>或</w:t>
            </w:r>
            <w:r>
              <w:rPr>
                <w:rFonts w:hint="eastAsia"/>
              </w:rPr>
              <w:t xml:space="preserve"> no</w:t>
            </w:r>
            <w:r>
              <w:rPr>
                <w:rFonts w:hint="eastAsia"/>
              </w:rPr>
              <w:t>。</w:t>
            </w:r>
            <w:r>
              <w:rPr>
                <w:rFonts w:hint="eastAsia"/>
              </w:rPr>
              <w:br/>
              <w:t xml:space="preserve">noresize </w:t>
            </w:r>
            <w:r>
              <w:rPr>
                <w:rFonts w:hint="eastAsia"/>
              </w:rPr>
              <w:t>表示不可調整框架大小。</w:t>
            </w:r>
          </w:p>
        </w:tc>
        <w:tc>
          <w:tcPr>
            <w:tcW w:w="3153"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&lt;frameset rows="</w:t>
            </w:r>
            <w:r>
              <w:rPr>
                <w:rFonts w:hint="eastAsia"/>
              </w:rPr>
              <w:t>高度數字或百分比</w:t>
            </w:r>
            <w:r>
              <w:rPr>
                <w:rFonts w:hint="eastAsia"/>
              </w:rPr>
              <w:t>, *"&gt;</w:t>
            </w:r>
            <w:r>
              <w:rPr>
                <w:rFonts w:hint="eastAsia"/>
              </w:rPr>
              <w:br/>
            </w:r>
            <w:r w:rsidRPr="00556D26">
              <w:rPr>
                <w:rFonts w:hint="eastAsia"/>
                <w:b/>
              </w:rPr>
              <w:t xml:space="preserve">      </w:t>
            </w:r>
            <w:r>
              <w:rPr>
                <w:rFonts w:hint="eastAsia"/>
              </w:rPr>
              <w:t>&lt;frame name="</w:t>
            </w:r>
            <w:r>
              <w:rPr>
                <w:rFonts w:hint="eastAsia"/>
              </w:rPr>
              <w:t>上框名稱</w:t>
            </w:r>
            <w:r>
              <w:rPr>
                <w:rFonts w:hint="eastAsia"/>
              </w:rPr>
              <w:t>" target="</w:t>
            </w:r>
            <w:r>
              <w:rPr>
                <w:rFonts w:hint="eastAsia"/>
              </w:rPr>
              <w:t>主框名稱</w:t>
            </w:r>
            <w:r>
              <w:rPr>
                <w:rFonts w:hint="eastAsia"/>
              </w:rPr>
              <w:t>"</w:t>
            </w:r>
            <w:r>
              <w:rPr>
                <w:rFonts w:hint="eastAsia"/>
              </w:rPr>
              <w:br/>
            </w:r>
            <w:r w:rsidRPr="00556D26">
              <w:rPr>
                <w:rFonts w:hint="eastAsia"/>
                <w:b/>
              </w:rPr>
              <w:t>                  </w:t>
            </w:r>
            <w:r>
              <w:rPr>
                <w:rFonts w:hint="eastAsia"/>
              </w:rPr>
              <w:t xml:space="preserve"> scrolling="no"</w:t>
            </w:r>
            <w:r w:rsidRPr="00556D26">
              <w:rPr>
                <w:rFonts w:hint="eastAsia"/>
                <w:b/>
              </w:rPr>
              <w:t xml:space="preserve">  </w:t>
            </w:r>
            <w:r>
              <w:rPr>
                <w:rFonts w:hint="eastAsia"/>
              </w:rPr>
              <w:t>noresize</w:t>
            </w:r>
            <w:r>
              <w:rPr>
                <w:rFonts w:hint="eastAsia"/>
              </w:rPr>
              <w:br/>
            </w:r>
            <w:r w:rsidRPr="00556D26">
              <w:rPr>
                <w:rFonts w:hint="eastAsia"/>
                <w:b/>
              </w:rPr>
              <w:t>                  </w:t>
            </w:r>
            <w:r>
              <w:rPr>
                <w:rFonts w:hint="eastAsia"/>
              </w:rPr>
              <w:t xml:space="preserve"> src="</w:t>
            </w:r>
            <w:r>
              <w:rPr>
                <w:rFonts w:hint="eastAsia"/>
              </w:rPr>
              <w:t>網頁位址</w:t>
            </w:r>
            <w:r>
              <w:rPr>
                <w:rFonts w:hint="eastAsia"/>
              </w:rPr>
              <w:t>"&gt;</w:t>
            </w:r>
            <w:r>
              <w:rPr>
                <w:rFonts w:hint="eastAsia"/>
              </w:rPr>
              <w:br/>
            </w:r>
            <w:r w:rsidRPr="00556D26">
              <w:rPr>
                <w:rFonts w:hint="eastAsia"/>
                <w:b/>
              </w:rPr>
              <w:t xml:space="preserve">      </w:t>
            </w:r>
            <w:r>
              <w:rPr>
                <w:rFonts w:hint="eastAsia"/>
              </w:rPr>
              <w:t>&lt;frame name="</w:t>
            </w:r>
            <w:r>
              <w:rPr>
                <w:rFonts w:hint="eastAsia"/>
              </w:rPr>
              <w:t>主框名稱</w:t>
            </w:r>
            <w:r>
              <w:rPr>
                <w:rFonts w:hint="eastAsia"/>
              </w:rPr>
              <w:t>" target="_self"</w:t>
            </w:r>
            <w:r>
              <w:rPr>
                <w:rFonts w:hint="eastAsia"/>
              </w:rPr>
              <w:br/>
            </w:r>
            <w:r w:rsidRPr="00556D26">
              <w:rPr>
                <w:rFonts w:hint="eastAsia"/>
                <w:b/>
              </w:rPr>
              <w:t xml:space="preserve">                  </w:t>
            </w:r>
            <w:r>
              <w:rPr>
                <w:rFonts w:hint="eastAsia"/>
              </w:rPr>
              <w:t>src="</w:t>
            </w:r>
            <w:r>
              <w:rPr>
                <w:rFonts w:hint="eastAsia"/>
              </w:rPr>
              <w:t>網頁位址</w:t>
            </w:r>
            <w:r>
              <w:rPr>
                <w:rFonts w:hint="eastAsia"/>
              </w:rPr>
              <w:t>"&gt;</w:t>
            </w:r>
            <w:r>
              <w:rPr>
                <w:rFonts w:hint="eastAsia"/>
              </w:rPr>
              <w:br/>
            </w:r>
            <w:r w:rsidRPr="00556D26">
              <w:rPr>
                <w:rFonts w:hint="eastAsia"/>
                <w:b/>
              </w:rPr>
              <w:t xml:space="preserve">      </w:t>
            </w:r>
            <w:r>
              <w:rPr>
                <w:rFonts w:hint="eastAsia"/>
              </w:rPr>
              <w:t>&lt;frame name="</w:t>
            </w:r>
            <w:r>
              <w:rPr>
                <w:rFonts w:hint="eastAsia"/>
              </w:rPr>
              <w:t>下框名稱</w:t>
            </w:r>
            <w:r>
              <w:rPr>
                <w:rFonts w:hint="eastAsia"/>
              </w:rPr>
              <w:t>" target="</w:t>
            </w:r>
            <w:r>
              <w:rPr>
                <w:rFonts w:hint="eastAsia"/>
              </w:rPr>
              <w:t>主框名稱</w:t>
            </w:r>
            <w:r>
              <w:rPr>
                <w:rFonts w:hint="eastAsia"/>
              </w:rPr>
              <w:t>"</w:t>
            </w:r>
            <w:r>
              <w:rPr>
                <w:rFonts w:hint="eastAsia"/>
              </w:rPr>
              <w:br/>
            </w:r>
            <w:r w:rsidRPr="00556D26">
              <w:rPr>
                <w:rFonts w:hint="eastAsia"/>
                <w:b/>
              </w:rPr>
              <w:t>                  </w:t>
            </w:r>
            <w:r>
              <w:rPr>
                <w:rFonts w:hint="eastAsia"/>
              </w:rPr>
              <w:t xml:space="preserve"> scrolling="no"</w:t>
            </w:r>
            <w:r w:rsidRPr="00556D26">
              <w:rPr>
                <w:rFonts w:hint="eastAsia"/>
                <w:b/>
              </w:rPr>
              <w:t xml:space="preserve">  </w:t>
            </w:r>
            <w:r>
              <w:rPr>
                <w:rFonts w:hint="eastAsia"/>
              </w:rPr>
              <w:t>noresize</w:t>
            </w:r>
            <w:r>
              <w:rPr>
                <w:rFonts w:hint="eastAsia"/>
              </w:rPr>
              <w:br/>
            </w:r>
            <w:r w:rsidRPr="00556D26">
              <w:rPr>
                <w:rFonts w:hint="eastAsia"/>
                <w:b/>
              </w:rPr>
              <w:t>                  </w:t>
            </w:r>
            <w:r>
              <w:rPr>
                <w:rFonts w:hint="eastAsia"/>
              </w:rPr>
              <w:t xml:space="preserve"> src="</w:t>
            </w:r>
            <w:r>
              <w:rPr>
                <w:rFonts w:hint="eastAsia"/>
              </w:rPr>
              <w:t>網頁位址</w:t>
            </w:r>
            <w:r>
              <w:rPr>
                <w:rFonts w:hint="eastAsia"/>
              </w:rPr>
              <w:t>"&gt;</w:t>
            </w:r>
            <w:r>
              <w:rPr>
                <w:rFonts w:hint="eastAsia"/>
              </w:rPr>
              <w:br/>
              <w:t> &lt;/frameset&gt;</w:t>
            </w:r>
          </w:p>
        </w:tc>
        <w:tc>
          <w:tcPr>
            <w:tcW w:w="517" w:type="pct"/>
            <w:tcBorders>
              <w:top w:val="outset" w:sz="6" w:space="0" w:color="003300"/>
              <w:left w:val="outset" w:sz="6" w:space="0" w:color="003300"/>
              <w:bottom w:val="outset" w:sz="6" w:space="0" w:color="003300"/>
              <w:right w:val="outset" w:sz="6" w:space="0" w:color="003300"/>
            </w:tcBorders>
            <w:shd w:val="clear" w:color="auto" w:fill="EEEEEE"/>
            <w:hideMark/>
          </w:tcPr>
          <w:p w:rsidR="00FB3755" w:rsidRDefault="00FB3755" w:rsidP="00CB4BC2">
            <w:r>
              <w:rPr>
                <w:rFonts w:hint="eastAsia"/>
              </w:rPr>
              <w:t xml:space="preserve">　</w:t>
            </w:r>
          </w:p>
        </w:tc>
      </w:tr>
    </w:tbl>
    <w:p w:rsidR="00FB3755" w:rsidRPr="003A6406" w:rsidRDefault="00FB3755" w:rsidP="003A6406">
      <w:pPr>
        <w:pStyle w:val="3"/>
        <w:spacing w:before="400" w:after="100"/>
      </w:pPr>
      <w:r w:rsidRPr="003A6406">
        <w:rPr>
          <w:rFonts w:hint="eastAsia"/>
        </w:rPr>
        <w:t>內建框架</w:t>
      </w:r>
    </w:p>
    <w:p w:rsidR="00FB3755" w:rsidRDefault="00FB3755" w:rsidP="00CB4BC2">
      <w:r>
        <w:rPr>
          <w:rFonts w:hAnsi="Symbol"/>
        </w:rPr>
        <w:t></w:t>
      </w:r>
      <w:r>
        <w:rPr>
          <w:rFonts w:hint="eastAsia"/>
        </w:rPr>
        <w:t>內建框架標記為</w:t>
      </w:r>
      <w:r>
        <w:rPr>
          <w:rFonts w:hint="eastAsia"/>
          <w:color w:val="CC3300"/>
        </w:rPr>
        <w:t>&lt;iframes&gt;</w:t>
      </w:r>
      <w:r>
        <w:rPr>
          <w:rFonts w:hint="eastAsia"/>
        </w:rPr>
        <w:t>，只適用於</w:t>
      </w:r>
      <w:r>
        <w:rPr>
          <w:rFonts w:hint="eastAsia"/>
        </w:rPr>
        <w:t>IE</w:t>
      </w:r>
      <w:r>
        <w:rPr>
          <w:rFonts w:hint="eastAsia"/>
        </w:rPr>
        <w:t>瀏覽器</w:t>
      </w:r>
      <w:r w:rsidR="001E23C2" w:rsidRPr="001E23C2">
        <w:rPr>
          <w:rFonts w:hint="eastAsia"/>
          <w:b/>
        </w:rPr>
        <w:t>。</w:t>
      </w:r>
      <w:r>
        <w:rPr>
          <w:rFonts w:hint="eastAsia"/>
        </w:rPr>
        <w:t>主要是在網頁中插入一個框窗，以顯示另一個網頁</w:t>
      </w:r>
      <w:r w:rsidR="001E23C2" w:rsidRPr="001E23C2">
        <w:rPr>
          <w:rFonts w:hint="eastAsia"/>
          <w:b/>
        </w:rPr>
        <w:t>，</w:t>
      </w:r>
      <w:r>
        <w:rPr>
          <w:rFonts w:hint="eastAsia"/>
        </w:rPr>
        <w:t>如此則不用轉換到其他網頁或另開小視窗即可顯示其他網頁內容。</w:t>
      </w:r>
    </w:p>
    <w:p w:rsidR="00FB3755" w:rsidRDefault="00FB3755" w:rsidP="00CB4BC2">
      <w:r>
        <w:rPr>
          <w:rFonts w:hAnsi="Symbol"/>
        </w:rPr>
        <w:t></w:t>
      </w:r>
      <w:r>
        <w:rPr>
          <w:rFonts w:hint="eastAsia"/>
        </w:rPr>
        <w:t>使用</w:t>
      </w:r>
      <w:r>
        <w:rPr>
          <w:rFonts w:hint="eastAsia"/>
        </w:rPr>
        <w:t>iframe</w:t>
      </w:r>
      <w:r>
        <w:rPr>
          <w:rFonts w:hint="eastAsia"/>
        </w:rPr>
        <w:t>標記最好能加上一個會辨認瀏覽器的</w:t>
      </w:r>
      <w:r>
        <w:rPr>
          <w:rFonts w:hint="eastAsia"/>
        </w:rPr>
        <w:t>Java Script</w:t>
      </w:r>
      <w:r>
        <w:rPr>
          <w:rFonts w:hint="eastAsia"/>
        </w:rPr>
        <w:t>程式</w:t>
      </w:r>
      <w:r w:rsidR="001E23C2" w:rsidRPr="001E23C2">
        <w:rPr>
          <w:rFonts w:hint="eastAsia"/>
          <w:b/>
        </w:rPr>
        <w:t>，</w:t>
      </w:r>
      <w:r>
        <w:rPr>
          <w:rFonts w:hint="eastAsia"/>
        </w:rPr>
        <w:t>以便無法支援內建框架時，會自動讀取不同版本的網頁。</w:t>
      </w:r>
    </w:p>
    <w:tbl>
      <w:tblPr>
        <w:tblW w:w="10774"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401"/>
        <w:gridCol w:w="5671"/>
        <w:gridCol w:w="1702"/>
      </w:tblGrid>
      <w:tr w:rsidR="00FB3755" w:rsidTr="00585E8A">
        <w:trPr>
          <w:tblCellSpacing w:w="6" w:type="dxa"/>
          <w:jc w:val="center"/>
        </w:trPr>
        <w:tc>
          <w:tcPr>
            <w:tcW w:w="1570"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用途</w:t>
            </w:r>
          </w:p>
        </w:tc>
        <w:tc>
          <w:tcPr>
            <w:tcW w:w="2626"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HTML</w:t>
            </w:r>
            <w:r>
              <w:rPr>
                <w:rFonts w:hint="eastAsia"/>
              </w:rPr>
              <w:t>語法</w:t>
            </w:r>
          </w:p>
        </w:tc>
        <w:tc>
          <w:tcPr>
            <w:tcW w:w="782" w:type="pct"/>
            <w:tcBorders>
              <w:top w:val="outset" w:sz="6" w:space="0" w:color="003300"/>
              <w:left w:val="outset" w:sz="6" w:space="0" w:color="003300"/>
              <w:bottom w:val="outset" w:sz="6" w:space="0" w:color="003300"/>
              <w:right w:val="outset" w:sz="6" w:space="0" w:color="003300"/>
            </w:tcBorders>
            <w:shd w:val="clear" w:color="auto" w:fill="006633"/>
            <w:vAlign w:val="center"/>
            <w:hideMark/>
          </w:tcPr>
          <w:p w:rsidR="00FB3755" w:rsidRDefault="00FB3755" w:rsidP="00CB4BC2">
            <w:r>
              <w:rPr>
                <w:rFonts w:hint="eastAsia"/>
              </w:rPr>
              <w:t>實例</w:t>
            </w:r>
          </w:p>
        </w:tc>
      </w:tr>
      <w:tr w:rsidR="00FB3755" w:rsidTr="00585E8A">
        <w:trPr>
          <w:tblCellSpacing w:w="6" w:type="dxa"/>
          <w:jc w:val="center"/>
        </w:trPr>
        <w:tc>
          <w:tcPr>
            <w:tcW w:w="157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設置內建框架。</w:t>
            </w:r>
            <w:r>
              <w:rPr>
                <w:rFonts w:hint="eastAsia"/>
              </w:rPr>
              <w:t>frameborder</w:t>
            </w:r>
            <w:r>
              <w:rPr>
                <w:rFonts w:hint="eastAsia"/>
              </w:rPr>
              <w:t>只有兩種選擇，</w:t>
            </w:r>
            <w:r>
              <w:rPr>
                <w:rFonts w:hint="eastAsia"/>
              </w:rPr>
              <w:t>no</w:t>
            </w:r>
            <w:r>
              <w:rPr>
                <w:rFonts w:hint="eastAsia"/>
              </w:rPr>
              <w:t>是不要邊框，</w:t>
            </w:r>
            <w:r>
              <w:rPr>
                <w:rFonts w:hint="eastAsia"/>
              </w:rPr>
              <w:t>yes</w:t>
            </w:r>
            <w:r>
              <w:rPr>
                <w:rFonts w:hint="eastAsia"/>
              </w:rPr>
              <w:t>是要邊框</w:t>
            </w:r>
            <w:r>
              <w:rPr>
                <w:rFonts w:hint="eastAsia"/>
              </w:rPr>
              <w:t>(</w:t>
            </w:r>
            <w:r>
              <w:rPr>
                <w:rFonts w:hint="eastAsia"/>
              </w:rPr>
              <w:t>預設</w:t>
            </w:r>
            <w:r>
              <w:rPr>
                <w:rFonts w:hint="eastAsia"/>
              </w:rPr>
              <w:t>)</w:t>
            </w:r>
            <w:r w:rsidR="001E23C2" w:rsidRPr="001E23C2">
              <w:rPr>
                <w:rFonts w:hint="eastAsia"/>
                <w:b/>
              </w:rPr>
              <w:t>。</w:t>
            </w:r>
            <w:r>
              <w:rPr>
                <w:rFonts w:hint="eastAsia"/>
              </w:rPr>
              <w:t>scrolling</w:t>
            </w:r>
            <w:r>
              <w:rPr>
                <w:rFonts w:hint="eastAsia"/>
              </w:rPr>
              <w:t>只有兩種選擇，</w:t>
            </w:r>
            <w:r>
              <w:rPr>
                <w:rFonts w:hint="eastAsia"/>
              </w:rPr>
              <w:t>yes</w:t>
            </w:r>
            <w:r>
              <w:rPr>
                <w:rFonts w:hint="eastAsia"/>
              </w:rPr>
              <w:t>表示可捲動</w:t>
            </w:r>
            <w:r>
              <w:rPr>
                <w:rFonts w:hint="eastAsia"/>
              </w:rPr>
              <w:t>(</w:t>
            </w:r>
            <w:r>
              <w:rPr>
                <w:rFonts w:hint="eastAsia"/>
              </w:rPr>
              <w:t>預設</w:t>
            </w:r>
            <w:r>
              <w:rPr>
                <w:rFonts w:hint="eastAsia"/>
              </w:rPr>
              <w:t>)</w:t>
            </w:r>
            <w:r w:rsidR="001E23C2" w:rsidRPr="001E23C2">
              <w:rPr>
                <w:rFonts w:hint="eastAsia"/>
                <w:b/>
              </w:rPr>
              <w:t>，</w:t>
            </w:r>
            <w:r>
              <w:rPr>
                <w:rFonts w:hint="eastAsia"/>
              </w:rPr>
              <w:t>no</w:t>
            </w:r>
            <w:r>
              <w:rPr>
                <w:rFonts w:hint="eastAsia"/>
              </w:rPr>
              <w:t>表示不可捲動。</w:t>
            </w:r>
          </w:p>
        </w:tc>
        <w:tc>
          <w:tcPr>
            <w:tcW w:w="262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&lt;iframe name="</w:t>
            </w:r>
            <w:r>
              <w:rPr>
                <w:rFonts w:hint="eastAsia"/>
              </w:rPr>
              <w:t>內建框架名稱</w:t>
            </w:r>
            <w:r>
              <w:rPr>
                <w:rFonts w:hint="eastAsia"/>
              </w:rPr>
              <w:t>"src="</w:t>
            </w:r>
            <w:r>
              <w:rPr>
                <w:rFonts w:hint="eastAsia"/>
              </w:rPr>
              <w:t>網頁位址</w:t>
            </w:r>
            <w:r>
              <w:rPr>
                <w:rFonts w:hint="eastAsia"/>
              </w:rPr>
              <w:t>"</w:t>
            </w:r>
            <w:r>
              <w:rPr>
                <w:rFonts w:hint="eastAsia"/>
              </w:rPr>
              <w:br/>
            </w:r>
            <w:r w:rsidRPr="00556D26">
              <w:rPr>
                <w:rFonts w:hint="eastAsia"/>
                <w:b/>
              </w:rPr>
              <w:t>            </w:t>
            </w:r>
            <w:r>
              <w:rPr>
                <w:rFonts w:hint="eastAsia"/>
              </w:rPr>
              <w:t xml:space="preserve"> align=left/ center/ right/</w:t>
            </w:r>
            <w:r>
              <w:rPr>
                <w:rFonts w:hint="eastAsia"/>
              </w:rPr>
              <w:br/>
              <w:t>valign=top/ middle/ bottom</w:t>
            </w:r>
            <w:r>
              <w:rPr>
                <w:rFonts w:hint="eastAsia"/>
              </w:rPr>
              <w:br/>
            </w:r>
            <w:r w:rsidRPr="00556D26">
              <w:rPr>
                <w:rFonts w:hint="eastAsia"/>
                <w:b/>
              </w:rPr>
              <w:t>            </w:t>
            </w:r>
            <w:r>
              <w:rPr>
                <w:rFonts w:hint="eastAsia"/>
              </w:rPr>
              <w:t xml:space="preserve"> width="</w:t>
            </w:r>
            <w:r>
              <w:rPr>
                <w:rFonts w:hint="eastAsia"/>
              </w:rPr>
              <w:t>內建網頁與邊框間寬度</w:t>
            </w:r>
            <w:r>
              <w:rPr>
                <w:rFonts w:hint="eastAsia"/>
              </w:rPr>
              <w:t>"</w:t>
            </w:r>
            <w:r>
              <w:rPr>
                <w:rFonts w:hint="eastAsia"/>
              </w:rPr>
              <w:br/>
            </w:r>
            <w:r w:rsidRPr="00556D26">
              <w:rPr>
                <w:rFonts w:hint="eastAsia"/>
                <w:b/>
              </w:rPr>
              <w:t>            </w:t>
            </w:r>
            <w:r>
              <w:rPr>
                <w:rFonts w:hint="eastAsia"/>
              </w:rPr>
              <w:t xml:space="preserve"> height="</w:t>
            </w:r>
            <w:r>
              <w:rPr>
                <w:rFonts w:hint="eastAsia"/>
              </w:rPr>
              <w:t>內建網頁與邊框間高度</w:t>
            </w:r>
            <w:r>
              <w:rPr>
                <w:rFonts w:hint="eastAsia"/>
              </w:rPr>
              <w:t>"</w:t>
            </w:r>
            <w:r>
              <w:rPr>
                <w:rFonts w:hint="eastAsia"/>
              </w:rPr>
              <w:br/>
            </w:r>
            <w:r w:rsidRPr="00556D26">
              <w:rPr>
                <w:rFonts w:hint="eastAsia"/>
                <w:b/>
              </w:rPr>
              <w:t>            </w:t>
            </w:r>
            <w:r>
              <w:rPr>
                <w:rFonts w:hint="eastAsia"/>
              </w:rPr>
              <w:t xml:space="preserve"> marginwidth="</w:t>
            </w:r>
            <w:r>
              <w:rPr>
                <w:rFonts w:hint="eastAsia"/>
              </w:rPr>
              <w:t>內建框架邊距寬度</w:t>
            </w:r>
            <w:r>
              <w:rPr>
                <w:rFonts w:hint="eastAsia"/>
              </w:rPr>
              <w:t>"</w:t>
            </w:r>
            <w:r>
              <w:rPr>
                <w:rFonts w:hint="eastAsia"/>
              </w:rPr>
              <w:br/>
            </w:r>
            <w:r w:rsidRPr="00556D26">
              <w:rPr>
                <w:rFonts w:hint="eastAsia"/>
                <w:b/>
              </w:rPr>
              <w:t>            </w:t>
            </w:r>
            <w:r>
              <w:rPr>
                <w:rFonts w:hint="eastAsia"/>
              </w:rPr>
              <w:t xml:space="preserve"> marginheight="</w:t>
            </w:r>
            <w:r>
              <w:rPr>
                <w:rFonts w:hint="eastAsia"/>
              </w:rPr>
              <w:t>內建框架邊距高度</w:t>
            </w:r>
            <w:r>
              <w:rPr>
                <w:rFonts w:hint="eastAsia"/>
              </w:rPr>
              <w:t>"</w:t>
            </w:r>
            <w:r>
              <w:rPr>
                <w:rFonts w:hint="eastAsia"/>
              </w:rPr>
              <w:br/>
            </w:r>
            <w:r w:rsidRPr="00556D26">
              <w:rPr>
                <w:rFonts w:hint="eastAsia"/>
                <w:b/>
              </w:rPr>
              <w:t>            </w:t>
            </w:r>
            <w:r>
              <w:rPr>
                <w:rFonts w:hint="eastAsia"/>
              </w:rPr>
              <w:t xml:space="preserve"> frameborder="yes/ no"</w:t>
            </w:r>
            <w:r>
              <w:rPr>
                <w:rFonts w:hint="eastAsia"/>
              </w:rPr>
              <w:br/>
            </w:r>
            <w:r w:rsidRPr="00556D26">
              <w:rPr>
                <w:rFonts w:hint="eastAsia"/>
                <w:b/>
              </w:rPr>
              <w:t>            </w:t>
            </w:r>
            <w:r>
              <w:rPr>
                <w:rFonts w:hint="eastAsia"/>
              </w:rPr>
              <w:t xml:space="preserve"> scrolling="yes/no"&gt;</w:t>
            </w:r>
          </w:p>
        </w:tc>
        <w:tc>
          <w:tcPr>
            <w:tcW w:w="782"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104" w:tgtFrame="_blank" w:history="1">
              <w:r w:rsidR="00FB3755">
                <w:rPr>
                  <w:rStyle w:val="ad"/>
                  <w:rFonts w:hint="eastAsia"/>
                </w:rPr>
                <w:t>內建網頁</w:t>
              </w:r>
            </w:hyperlink>
          </w:p>
        </w:tc>
      </w:tr>
    </w:tbl>
    <w:p w:rsidR="00FB3755" w:rsidRDefault="00FB3755" w:rsidP="00FB3755">
      <w:pPr>
        <w:pStyle w:val="2"/>
        <w:spacing w:before="400" w:after="100"/>
      </w:pPr>
      <w:r>
        <w:rPr>
          <w:rFonts w:hint="eastAsia"/>
        </w:rPr>
        <w:t>簡易的特效</w:t>
      </w:r>
    </w:p>
    <w:p w:rsidR="00FB3755" w:rsidRPr="003A6406" w:rsidRDefault="00FB3755" w:rsidP="003A6406">
      <w:pPr>
        <w:pStyle w:val="3"/>
        <w:spacing w:before="400" w:after="100"/>
      </w:pPr>
      <w:r w:rsidRPr="003A6406">
        <w:rPr>
          <w:rFonts w:hint="eastAsia"/>
        </w:rPr>
        <w:t>跑馬燈</w:t>
      </w:r>
    </w:p>
    <w:p w:rsidR="00FB3755" w:rsidRDefault="00FB3755" w:rsidP="00CB4BC2">
      <w:r>
        <w:rPr>
          <w:rFonts w:hAnsi="Symbol"/>
        </w:rPr>
        <w:t></w:t>
      </w:r>
      <w:r>
        <w:rPr>
          <w:rFonts w:hint="eastAsia"/>
        </w:rPr>
        <w:t>跑馬燈</w:t>
      </w:r>
      <w:r w:rsidR="00556D26">
        <w:rPr>
          <w:rFonts w:hint="eastAsia"/>
        </w:rPr>
        <w:t>(</w:t>
      </w:r>
      <w:r>
        <w:rPr>
          <w:rFonts w:hint="eastAsia"/>
        </w:rPr>
        <w:t>scroller)</w:t>
      </w:r>
      <w:r>
        <w:rPr>
          <w:rFonts w:hint="eastAsia"/>
        </w:rPr>
        <w:t>，廣告或提醒時用。</w:t>
      </w:r>
    </w:p>
    <w:p w:rsidR="00FB3755" w:rsidRDefault="00FB3755" w:rsidP="00CB4BC2">
      <w:r>
        <w:rPr>
          <w:rFonts w:hAnsi="Symbol"/>
        </w:rPr>
        <w:t></w:t>
      </w:r>
      <w:r>
        <w:rPr>
          <w:rFonts w:hint="eastAsia"/>
        </w:rPr>
        <w:t>僅</w:t>
      </w:r>
      <w:r>
        <w:rPr>
          <w:rFonts w:hint="eastAsia"/>
        </w:rPr>
        <w:t>IE 5.0</w:t>
      </w:r>
      <w:r>
        <w:rPr>
          <w:rFonts w:hint="eastAsia"/>
        </w:rPr>
        <w:t>版有此功能。</w:t>
      </w:r>
    </w:p>
    <w:tbl>
      <w:tblPr>
        <w:tblW w:w="10774"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403"/>
        <w:gridCol w:w="5671"/>
        <w:gridCol w:w="1700"/>
      </w:tblGrid>
      <w:tr w:rsidR="00FB3755" w:rsidTr="00585E8A">
        <w:trPr>
          <w:tblCellSpacing w:w="6" w:type="dxa"/>
          <w:jc w:val="center"/>
        </w:trPr>
        <w:tc>
          <w:tcPr>
            <w:tcW w:w="157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lastRenderedPageBreak/>
              <w:t>用途</w:t>
            </w:r>
          </w:p>
        </w:tc>
        <w:tc>
          <w:tcPr>
            <w:tcW w:w="2626"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78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585E8A">
        <w:trPr>
          <w:tblCellSpacing w:w="6" w:type="dxa"/>
          <w:jc w:val="center"/>
        </w:trPr>
        <w:tc>
          <w:tcPr>
            <w:tcW w:w="15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最簡易的跑馬燈，僅</w:t>
            </w:r>
            <w:r>
              <w:rPr>
                <w:rFonts w:hint="eastAsia"/>
              </w:rPr>
              <w:t>IE</w:t>
            </w:r>
            <w:r>
              <w:rPr>
                <w:rFonts w:hint="eastAsia"/>
              </w:rPr>
              <w:t>有此功能。</w:t>
            </w:r>
            <w:r>
              <w:rPr>
                <w:rFonts w:hint="eastAsia"/>
              </w:rPr>
              <w:t>direction</w:t>
            </w:r>
            <w:r>
              <w:rPr>
                <w:rFonts w:hint="eastAsia"/>
              </w:rPr>
              <w:t>為行進方向，預設值為</w:t>
            </w:r>
            <w:r>
              <w:rPr>
                <w:rFonts w:hint="eastAsia"/>
              </w:rPr>
              <w:t>left</w:t>
            </w:r>
            <w:r w:rsidR="001E23C2" w:rsidRPr="001E23C2">
              <w:rPr>
                <w:rFonts w:hint="eastAsia"/>
                <w:b/>
              </w:rPr>
              <w:t>。</w:t>
            </w:r>
            <w:r>
              <w:rPr>
                <w:rFonts w:hint="eastAsia"/>
              </w:rPr>
              <w:t>loop</w:t>
            </w:r>
            <w:r>
              <w:rPr>
                <w:rFonts w:hint="eastAsia"/>
              </w:rPr>
              <w:t>為出現次數，預設值是</w:t>
            </w:r>
            <w:r>
              <w:rPr>
                <w:rFonts w:hint="eastAsia"/>
              </w:rPr>
              <w:t>-1</w:t>
            </w:r>
            <w:r>
              <w:rPr>
                <w:rFonts w:hint="eastAsia"/>
              </w:rPr>
              <w:t>，表無限次。</w:t>
            </w:r>
            <w:r>
              <w:rPr>
                <w:rFonts w:hint="eastAsia"/>
              </w:rPr>
              <w:t>behavior</w:t>
            </w:r>
            <w:r>
              <w:rPr>
                <w:rFonts w:hint="eastAsia"/>
              </w:rPr>
              <w:t>表示行進模式</w:t>
            </w:r>
            <w:r w:rsidR="001E23C2" w:rsidRPr="001E23C2">
              <w:rPr>
                <w:rFonts w:hint="eastAsia"/>
                <w:b/>
              </w:rPr>
              <w:t>，</w:t>
            </w:r>
            <w:r>
              <w:rPr>
                <w:rFonts w:hint="eastAsia"/>
              </w:rPr>
              <w:t>預設值是</w:t>
            </w:r>
            <w:r>
              <w:rPr>
                <w:rFonts w:hint="eastAsia"/>
              </w:rPr>
              <w:t>scroller</w:t>
            </w:r>
            <w:r>
              <w:rPr>
                <w:rFonts w:hint="eastAsia"/>
              </w:rPr>
              <w:t>。</w:t>
            </w:r>
          </w:p>
        </w:tc>
        <w:tc>
          <w:tcPr>
            <w:tcW w:w="262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&lt;marquee bgcolor=</w:t>
            </w:r>
            <w:r>
              <w:rPr>
                <w:rFonts w:hint="eastAsia"/>
              </w:rPr>
              <w:t>底色代碼</w:t>
            </w:r>
            <w:r>
              <w:rPr>
                <w:rFonts w:hint="eastAsia"/>
              </w:rPr>
              <w:br/>
            </w:r>
            <w:r w:rsidRPr="00556D26">
              <w:rPr>
                <w:rFonts w:hint="eastAsia"/>
                <w:b/>
              </w:rPr>
              <w:t>        </w:t>
            </w:r>
            <w:r>
              <w:rPr>
                <w:rFonts w:hint="eastAsia"/>
              </w:rPr>
              <w:t>direction=left/ right/ up/ down</w:t>
            </w:r>
            <w:r>
              <w:rPr>
                <w:rFonts w:hint="eastAsia"/>
              </w:rPr>
              <w:br/>
            </w:r>
            <w:r w:rsidRPr="00556D26">
              <w:rPr>
                <w:rFonts w:hint="eastAsia"/>
                <w:b/>
              </w:rPr>
              <w:t>        </w:t>
            </w:r>
            <w:r>
              <w:rPr>
                <w:rFonts w:hint="eastAsia"/>
              </w:rPr>
              <w:t>loop=</w:t>
            </w:r>
            <w:r>
              <w:rPr>
                <w:rFonts w:hint="eastAsia"/>
              </w:rPr>
              <w:t>出現次數</w:t>
            </w:r>
            <w:r>
              <w:rPr>
                <w:rFonts w:hint="eastAsia"/>
              </w:rPr>
              <w:br/>
            </w:r>
            <w:r w:rsidRPr="00556D26">
              <w:rPr>
                <w:rFonts w:hint="eastAsia"/>
                <w:b/>
              </w:rPr>
              <w:t>        </w:t>
            </w:r>
            <w:r>
              <w:rPr>
                <w:rFonts w:hint="eastAsia"/>
              </w:rPr>
              <w:t>behavior=scroll/ slide/ alternate</w:t>
            </w:r>
            <w:r>
              <w:rPr>
                <w:rFonts w:hint="eastAsia"/>
              </w:rPr>
              <w:br/>
            </w:r>
            <w:r w:rsidRPr="00556D26">
              <w:rPr>
                <w:rFonts w:hint="eastAsia"/>
                <w:b/>
              </w:rPr>
              <w:t>        </w:t>
            </w:r>
            <w:r>
              <w:rPr>
                <w:rFonts w:hint="eastAsia"/>
              </w:rPr>
              <w:t>width=</w:t>
            </w:r>
            <w:r>
              <w:rPr>
                <w:rFonts w:hint="eastAsia"/>
              </w:rPr>
              <w:t>寬度</w:t>
            </w:r>
            <w:r>
              <w:rPr>
                <w:rFonts w:hint="eastAsia"/>
              </w:rPr>
              <w:br/>
            </w:r>
            <w:r w:rsidRPr="00556D26">
              <w:rPr>
                <w:rFonts w:hint="eastAsia"/>
                <w:b/>
              </w:rPr>
              <w:t>        </w:t>
            </w:r>
            <w:r>
              <w:rPr>
                <w:rFonts w:hint="eastAsia"/>
              </w:rPr>
              <w:t>height=</w:t>
            </w:r>
            <w:r>
              <w:rPr>
                <w:rFonts w:hint="eastAsia"/>
              </w:rPr>
              <w:t>高度</w:t>
            </w:r>
            <w:r>
              <w:rPr>
                <w:rFonts w:hint="eastAsia"/>
              </w:rPr>
              <w:t>&gt;</w:t>
            </w:r>
            <w:r>
              <w:rPr>
                <w:rFonts w:hint="eastAsia"/>
              </w:rPr>
              <w:br/>
            </w:r>
            <w:r>
              <w:rPr>
                <w:rFonts w:hint="eastAsia"/>
              </w:rPr>
              <w:t>跑馬燈內容</w:t>
            </w:r>
            <w:r>
              <w:rPr>
                <w:rFonts w:hint="eastAsia"/>
              </w:rPr>
              <w:br/>
              <w:t>&lt;/marquee&gt;</w:t>
            </w:r>
          </w:p>
        </w:tc>
        <w:tc>
          <w:tcPr>
            <w:tcW w:w="781"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105" w:tgtFrame="_blank" w:history="1">
              <w:r w:rsidR="00FB3755">
                <w:rPr>
                  <w:rStyle w:val="ad"/>
                  <w:rFonts w:hint="eastAsia"/>
                </w:rPr>
                <w:t>跑馬燈</w:t>
              </w:r>
            </w:hyperlink>
          </w:p>
        </w:tc>
      </w:tr>
    </w:tbl>
    <w:p w:rsidR="00FB3755" w:rsidRPr="003A6406" w:rsidRDefault="00FB3755" w:rsidP="003A6406">
      <w:pPr>
        <w:pStyle w:val="3"/>
        <w:spacing w:before="400" w:after="100"/>
      </w:pPr>
      <w:r w:rsidRPr="003A6406">
        <w:rPr>
          <w:rFonts w:hint="eastAsia"/>
        </w:rPr>
        <w:t>自動翻頁</w:t>
      </w:r>
    </w:p>
    <w:tbl>
      <w:tblPr>
        <w:tblW w:w="10774"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0" w:type="dxa"/>
          <w:bottom w:w="15" w:type="dxa"/>
          <w:right w:w="0" w:type="dxa"/>
        </w:tblCellMar>
        <w:tblLook w:val="04A0" w:firstRow="1" w:lastRow="0" w:firstColumn="1" w:lastColumn="0" w:noHBand="0" w:noVBand="1"/>
      </w:tblPr>
      <w:tblGrid>
        <w:gridCol w:w="3403"/>
        <w:gridCol w:w="5671"/>
        <w:gridCol w:w="1700"/>
      </w:tblGrid>
      <w:tr w:rsidR="00FB3755" w:rsidTr="00585E8A">
        <w:trPr>
          <w:tblCellSpacing w:w="6" w:type="dxa"/>
          <w:jc w:val="center"/>
        </w:trPr>
        <w:tc>
          <w:tcPr>
            <w:tcW w:w="157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2626"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78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585E8A">
        <w:trPr>
          <w:tblCellSpacing w:w="6" w:type="dxa"/>
          <w:jc w:val="center"/>
        </w:trPr>
        <w:tc>
          <w:tcPr>
            <w:tcW w:w="15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設定定時會自動連結至另一網頁，猶如翻頁一般。</w:t>
            </w:r>
          </w:p>
        </w:tc>
        <w:tc>
          <w:tcPr>
            <w:tcW w:w="262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&lt;meta http-equiv="refresh"</w:t>
            </w:r>
            <w:r>
              <w:rPr>
                <w:rFonts w:hint="eastAsia"/>
              </w:rPr>
              <w:br/>
            </w:r>
            <w:r w:rsidRPr="00556D26">
              <w:rPr>
                <w:rFonts w:hint="eastAsia"/>
                <w:b/>
              </w:rPr>
              <w:t>          </w:t>
            </w:r>
            <w:r>
              <w:rPr>
                <w:rFonts w:hint="eastAsia"/>
              </w:rPr>
              <w:t xml:space="preserve"> content="</w:t>
            </w:r>
            <w:r>
              <w:rPr>
                <w:rFonts w:hint="eastAsia"/>
              </w:rPr>
              <w:t>等待時間秒數</w:t>
            </w:r>
            <w:r>
              <w:rPr>
                <w:rFonts w:hint="eastAsia"/>
              </w:rPr>
              <w:t>; url=</w:t>
            </w:r>
            <w:r>
              <w:rPr>
                <w:rFonts w:hint="eastAsia"/>
              </w:rPr>
              <w:t>新網址</w:t>
            </w:r>
            <w:r>
              <w:rPr>
                <w:rFonts w:hint="eastAsia"/>
              </w:rPr>
              <w:t>"&gt;</w:t>
            </w:r>
          </w:p>
        </w:tc>
        <w:tc>
          <w:tcPr>
            <w:tcW w:w="78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bl>
    <w:p w:rsidR="00FB3755" w:rsidRPr="003A6406" w:rsidRDefault="00FB3755" w:rsidP="003A6406">
      <w:pPr>
        <w:pStyle w:val="3"/>
        <w:spacing w:before="400" w:after="100"/>
      </w:pPr>
      <w:r w:rsidRPr="003A6406">
        <w:rPr>
          <w:rFonts w:hint="eastAsia"/>
        </w:rPr>
        <w:t>網頁濾鏡效果</w:t>
      </w:r>
    </w:p>
    <w:p w:rsidR="00FB3755" w:rsidRDefault="00FB3755" w:rsidP="00CB4BC2">
      <w:r>
        <w:rPr>
          <w:rFonts w:hAnsi="Symbol"/>
        </w:rPr>
        <w:t></w:t>
      </w:r>
      <w:r>
        <w:rPr>
          <w:rFonts w:hint="eastAsia"/>
        </w:rPr>
        <w:t>網頁濾鏡效果會使網頁顯得變化多端，如淡入、飛入、百葉窗等</w:t>
      </w:r>
      <w:r w:rsidR="001E23C2" w:rsidRPr="001E23C2">
        <w:rPr>
          <w:rFonts w:hint="eastAsia"/>
          <w:b/>
        </w:rPr>
        <w:t>。</w:t>
      </w:r>
      <w:r>
        <w:rPr>
          <w:rFonts w:hint="eastAsia"/>
        </w:rPr>
        <w:t>但濾鏡變化不要太常出現，否則效果不佳。時間也不要過長，否則會等得不耐煩</w:t>
      </w:r>
      <w:r w:rsidR="001E23C2" w:rsidRPr="001E23C2">
        <w:rPr>
          <w:rFonts w:hint="eastAsia"/>
          <w:b/>
        </w:rPr>
        <w:t>，</w:t>
      </w:r>
      <w:r>
        <w:rPr>
          <w:rFonts w:hint="eastAsia"/>
        </w:rPr>
        <w:t>但也不能太短，否則來不及看到變化，以</w:t>
      </w:r>
      <w:r>
        <w:rPr>
          <w:rFonts w:hint="eastAsia"/>
        </w:rPr>
        <w:t>2~3</w:t>
      </w:r>
      <w:r>
        <w:rPr>
          <w:rFonts w:hint="eastAsia"/>
        </w:rPr>
        <w:t>秒為佳，最好不要超過</w:t>
      </w:r>
      <w:r>
        <w:rPr>
          <w:rFonts w:hint="eastAsia"/>
        </w:rPr>
        <w:t>5</w:t>
      </w:r>
      <w:r>
        <w:rPr>
          <w:rFonts w:hint="eastAsia"/>
        </w:rPr>
        <w:t>秒。</w:t>
      </w:r>
    </w:p>
    <w:p w:rsidR="00FB3755" w:rsidRDefault="00FB3755" w:rsidP="00CB4BC2">
      <w:r>
        <w:rPr>
          <w:rFonts w:hAnsi="Symbol"/>
        </w:rPr>
        <w:t></w:t>
      </w:r>
      <w:r>
        <w:rPr>
          <w:rFonts w:hint="eastAsia"/>
        </w:rPr>
        <w:t>此功能僅出現於</w:t>
      </w:r>
      <w:r>
        <w:rPr>
          <w:rFonts w:hint="eastAsia"/>
        </w:rPr>
        <w:t>IE 5.0</w:t>
      </w:r>
      <w:r>
        <w:rPr>
          <w:rFonts w:hint="eastAsia"/>
        </w:rPr>
        <w:t>版以上。</w:t>
      </w:r>
    </w:p>
    <w:p w:rsidR="00FB3755" w:rsidRDefault="00FB3755" w:rsidP="00CB4BC2">
      <w:r>
        <w:rPr>
          <w:rFonts w:hAnsi="Symbol"/>
        </w:rPr>
        <w:t></w:t>
      </w:r>
      <w:r>
        <w:rPr>
          <w:rFonts w:hint="eastAsia"/>
        </w:rPr>
        <w:t>其指令通常在</w:t>
      </w:r>
      <w:r>
        <w:rPr>
          <w:rFonts w:hint="eastAsia"/>
          <w:color w:val="CC3300"/>
        </w:rPr>
        <w:t>&lt;head&gt; &lt;/head&gt;</w:t>
      </w:r>
      <w:r>
        <w:rPr>
          <w:rFonts w:hint="eastAsia"/>
        </w:rPr>
        <w:t>之間使用</w:t>
      </w:r>
      <w:r>
        <w:rPr>
          <w:rFonts w:hint="eastAsia"/>
        </w:rPr>
        <w:br/>
      </w:r>
      <w:r>
        <w:rPr>
          <w:rFonts w:hint="eastAsia"/>
          <w:color w:val="CC3300"/>
        </w:rPr>
        <w:t>&lt;meta http-equiv="</w:t>
      </w:r>
      <w:r>
        <w:rPr>
          <w:rFonts w:hint="eastAsia"/>
          <w:color w:val="CC3300"/>
        </w:rPr>
        <w:t>特效發生的狀況</w:t>
      </w:r>
      <w:r>
        <w:rPr>
          <w:rFonts w:hint="eastAsia"/>
          <w:color w:val="CC3300"/>
        </w:rPr>
        <w:t>"</w:t>
      </w:r>
      <w:r>
        <w:rPr>
          <w:rFonts w:hint="eastAsia"/>
          <w:color w:val="CC3300"/>
        </w:rPr>
        <w:br/>
        <w:t>content="</w:t>
      </w:r>
      <w:r>
        <w:rPr>
          <w:rFonts w:hint="eastAsia"/>
          <w:color w:val="CC3300"/>
        </w:rPr>
        <w:t>特效模式</w:t>
      </w:r>
      <w:r>
        <w:rPr>
          <w:rFonts w:hint="eastAsia"/>
          <w:color w:val="CC3300"/>
        </w:rPr>
        <w:t>(Duration=</w:t>
      </w:r>
      <w:r>
        <w:rPr>
          <w:rFonts w:hint="eastAsia"/>
          <w:color w:val="CC3300"/>
        </w:rPr>
        <w:t>特效持續時間</w:t>
      </w:r>
      <w:r>
        <w:rPr>
          <w:rFonts w:hint="eastAsia"/>
          <w:color w:val="CC3300"/>
        </w:rPr>
        <w:t>,Transition=</w:t>
      </w:r>
      <w:r>
        <w:rPr>
          <w:rFonts w:hint="eastAsia"/>
          <w:color w:val="CC3300"/>
        </w:rPr>
        <w:t>濾鏡效果編號</w:t>
      </w:r>
      <w:r>
        <w:rPr>
          <w:rFonts w:hint="eastAsia"/>
          <w:color w:val="CC3300"/>
        </w:rPr>
        <w:t>)"&gt;</w:t>
      </w:r>
      <w:r>
        <w:rPr>
          <w:rFonts w:hint="eastAsia"/>
        </w:rPr>
        <w:br/>
      </w:r>
      <w:r>
        <w:rPr>
          <w:rFonts w:hint="eastAsia"/>
        </w:rPr>
        <w:t>特效發生的狀況係指開啟網頁</w:t>
      </w:r>
      <w:r w:rsidR="00556D26">
        <w:rPr>
          <w:rFonts w:hint="eastAsia"/>
        </w:rPr>
        <w:t>(</w:t>
      </w:r>
      <w:r>
        <w:rPr>
          <w:rFonts w:hint="eastAsia"/>
        </w:rPr>
        <w:t>Page-Enter</w:t>
      </w:r>
      <w:r w:rsidR="001E23C2">
        <w:rPr>
          <w:rFonts w:hint="eastAsia"/>
        </w:rPr>
        <w:t>)</w:t>
      </w:r>
      <w:r>
        <w:rPr>
          <w:rFonts w:hint="eastAsia"/>
        </w:rPr>
        <w:t>或離開網頁</w:t>
      </w:r>
      <w:r w:rsidR="00556D26">
        <w:rPr>
          <w:rFonts w:hint="eastAsia"/>
        </w:rPr>
        <w:t>(</w:t>
      </w:r>
      <w:r>
        <w:rPr>
          <w:rFonts w:hint="eastAsia"/>
        </w:rPr>
        <w:t>Page-Exit)</w:t>
      </w:r>
      <w:r w:rsidR="001E23C2" w:rsidRPr="001E23C2">
        <w:rPr>
          <w:rFonts w:hint="eastAsia"/>
          <w:b/>
        </w:rPr>
        <w:t>，</w:t>
      </w:r>
      <w:r>
        <w:rPr>
          <w:rFonts w:hint="eastAsia"/>
        </w:rPr>
        <w:t>特效模式則有淡入淡出</w:t>
      </w:r>
      <w:r w:rsidR="00556D26">
        <w:rPr>
          <w:rFonts w:hint="eastAsia"/>
        </w:rPr>
        <w:t>(</w:t>
      </w:r>
      <w:r>
        <w:rPr>
          <w:rFonts w:hint="eastAsia"/>
        </w:rPr>
        <w:t>BlendTrans</w:t>
      </w:r>
      <w:r w:rsidR="001E23C2">
        <w:rPr>
          <w:rFonts w:hint="eastAsia"/>
        </w:rPr>
        <w:t>)</w:t>
      </w:r>
      <w:r>
        <w:rPr>
          <w:rFonts w:hint="eastAsia"/>
        </w:rPr>
        <w:t>或場景變換</w:t>
      </w:r>
      <w:r w:rsidR="00556D26">
        <w:rPr>
          <w:rFonts w:hint="eastAsia"/>
        </w:rPr>
        <w:t>(</w:t>
      </w:r>
      <w:r>
        <w:rPr>
          <w:rFonts w:hint="eastAsia"/>
        </w:rPr>
        <w:t>RevealTrans)</w:t>
      </w:r>
      <w:r>
        <w:rPr>
          <w:rFonts w:hint="eastAsia"/>
        </w:rPr>
        <w:t>，而濾鏡效果編號如下：</w:t>
      </w:r>
    </w:p>
    <w:tbl>
      <w:tblPr>
        <w:tblW w:w="4252" w:type="pct"/>
        <w:jc w:val="center"/>
        <w:tblCellSpacing w:w="0" w:type="dxa"/>
        <w:tblBorders>
          <w:top w:val="outset" w:sz="6" w:space="0" w:color="009933"/>
          <w:left w:val="outset" w:sz="6" w:space="0" w:color="009933"/>
          <w:bottom w:val="outset" w:sz="6" w:space="0" w:color="009933"/>
          <w:right w:val="outset" w:sz="6" w:space="0" w:color="009933"/>
        </w:tblBorders>
        <w:tblCellMar>
          <w:top w:w="15" w:type="dxa"/>
          <w:left w:w="0" w:type="dxa"/>
          <w:bottom w:w="15" w:type="dxa"/>
          <w:right w:w="0" w:type="dxa"/>
        </w:tblCellMar>
        <w:tblLook w:val="04A0" w:firstRow="1" w:lastRow="0" w:firstColumn="1" w:lastColumn="0" w:noHBand="0" w:noVBand="1"/>
      </w:tblPr>
      <w:tblGrid>
        <w:gridCol w:w="2267"/>
        <w:gridCol w:w="2267"/>
        <w:gridCol w:w="77"/>
        <w:gridCol w:w="2268"/>
        <w:gridCol w:w="2268"/>
      </w:tblGrid>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濾鏡編號</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濾鏡效果</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濾鏡編號</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濾鏡效果</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0</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方塊出現</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1</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方塊消失</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2</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圓形向內</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3</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圓形向外</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4</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向上擦拭</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5</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向下擦拭</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6</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向左擦拭</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7</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向右擦拭</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8</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垂直百葉窗</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9</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水平百葉窗</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10</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棋盤交錯</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11</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棋盤向下</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12</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隨機分裂</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13</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垂直分割向內</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14</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垂直分割向外</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15</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水平分割向內</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16</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水平分割向外</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17</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左下方剝落</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18</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左上方剝落</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19</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右下方剝落</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20</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右上方剝落</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21</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水平隨機效果</w:t>
            </w:r>
          </w:p>
        </w:tc>
      </w:tr>
      <w:tr w:rsidR="00FB3755" w:rsidTr="00CB4BC2">
        <w:trPr>
          <w:tblCellSpacing w:w="0" w:type="dxa"/>
          <w:jc w:val="center"/>
        </w:trPr>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22</w:t>
            </w:r>
          </w:p>
        </w:tc>
        <w:tc>
          <w:tcPr>
            <w:tcW w:w="1239"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垂直隨機效果</w:t>
            </w:r>
          </w:p>
        </w:tc>
        <w:tc>
          <w:tcPr>
            <w:tcW w:w="0" w:type="auto"/>
            <w:tcBorders>
              <w:top w:val="outset" w:sz="6" w:space="0" w:color="009933"/>
              <w:left w:val="outset" w:sz="6" w:space="0" w:color="009933"/>
              <w:bottom w:val="outset" w:sz="6" w:space="0" w:color="009933"/>
              <w:right w:val="outset" w:sz="6" w:space="0" w:color="009933"/>
            </w:tcBorders>
            <w:vAlign w:val="center"/>
            <w:hideMark/>
          </w:tcPr>
          <w:p w:rsidR="00FB3755" w:rsidRDefault="00FB3755">
            <w:pPr>
              <w:ind w:firstLine="240"/>
              <w:jc w:val="center"/>
            </w:pP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pPr>
              <w:rPr>
                <w:rFonts w:ascii="新細明體" w:hAnsi="新細明體" w:cs="新細明體"/>
              </w:rPr>
            </w:pPr>
            <w:r>
              <w:t>23</w:t>
            </w:r>
          </w:p>
        </w:tc>
        <w:tc>
          <w:tcPr>
            <w:tcW w:w="1240" w:type="pct"/>
            <w:tcBorders>
              <w:top w:val="outset" w:sz="6" w:space="0" w:color="009933"/>
              <w:left w:val="outset" w:sz="6" w:space="0" w:color="009933"/>
              <w:bottom w:val="outset" w:sz="6" w:space="0" w:color="009933"/>
              <w:right w:val="outset" w:sz="6" w:space="0" w:color="009933"/>
            </w:tcBorders>
            <w:vAlign w:val="center"/>
            <w:hideMark/>
          </w:tcPr>
          <w:p w:rsidR="00FB3755" w:rsidRDefault="00FB3755" w:rsidP="00CB4BC2">
            <w:r>
              <w:t>隨機出現上述效果</w:t>
            </w:r>
          </w:p>
        </w:tc>
      </w:tr>
    </w:tbl>
    <w:p w:rsidR="00FB3755" w:rsidRDefault="00FB3755" w:rsidP="00CB4BC2"/>
    <w:tbl>
      <w:tblPr>
        <w:tblW w:w="5000" w:type="pct"/>
        <w:tblCellSpacing w:w="6" w:type="dxa"/>
        <w:tblBorders>
          <w:top w:val="outset" w:sz="12" w:space="0" w:color="003300"/>
          <w:left w:val="outset" w:sz="12" w:space="0" w:color="003300"/>
          <w:bottom w:val="outset" w:sz="12" w:space="0" w:color="003300"/>
          <w:right w:val="outset" w:sz="12" w:space="0" w:color="003300"/>
        </w:tblBorders>
        <w:tblCellMar>
          <w:top w:w="15" w:type="dxa"/>
          <w:left w:w="15" w:type="dxa"/>
          <w:bottom w:w="15" w:type="dxa"/>
          <w:right w:w="15" w:type="dxa"/>
        </w:tblCellMar>
        <w:tblLook w:val="04A0" w:firstRow="1" w:lastRow="0" w:firstColumn="1" w:lastColumn="0" w:noHBand="0" w:noVBand="1"/>
      </w:tblPr>
      <w:tblGrid>
        <w:gridCol w:w="2695"/>
        <w:gridCol w:w="5901"/>
        <w:gridCol w:w="2160"/>
      </w:tblGrid>
      <w:tr w:rsidR="00FB3755" w:rsidTr="00FB3755">
        <w:trPr>
          <w:tblCellSpacing w:w="6" w:type="dxa"/>
        </w:trPr>
        <w:tc>
          <w:tcPr>
            <w:tcW w:w="1250"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2750"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1000"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FB3755">
        <w:trPr>
          <w:tblCellSpacing w:w="6" w:type="dxa"/>
        </w:trPr>
        <w:tc>
          <w:tcPr>
            <w:tcW w:w="125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開啟網頁時淡入，離開時</w:t>
            </w:r>
            <w:r>
              <w:rPr>
                <w:rFonts w:hint="eastAsia"/>
              </w:rPr>
              <w:lastRenderedPageBreak/>
              <w:t>淡出，可以只選進入或離開，進入與離開的方式也可以不同。</w:t>
            </w:r>
          </w:p>
        </w:tc>
        <w:tc>
          <w:tcPr>
            <w:tcW w:w="225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lastRenderedPageBreak/>
              <w:t>&lt;head&gt;</w:t>
            </w:r>
            <w:r>
              <w:rPr>
                <w:rFonts w:hint="eastAsia"/>
              </w:rPr>
              <w:br/>
            </w:r>
            <w:r>
              <w:rPr>
                <w:rFonts w:hint="eastAsia"/>
              </w:rPr>
              <w:lastRenderedPageBreak/>
              <w:t>&lt;meta http-equiv="Page-Enter"</w:t>
            </w:r>
            <w:r>
              <w:rPr>
                <w:rFonts w:hint="eastAsia"/>
              </w:rPr>
              <w:br/>
            </w:r>
            <w:r w:rsidRPr="00556D26">
              <w:rPr>
                <w:rFonts w:hint="eastAsia"/>
                <w:b/>
              </w:rPr>
              <w:t>    </w:t>
            </w:r>
            <w:r>
              <w:rPr>
                <w:rFonts w:hint="eastAsia"/>
              </w:rPr>
              <w:t xml:space="preserve"> content="blendTrans(</w:t>
            </w:r>
            <w:r>
              <w:rPr>
                <w:rFonts w:hint="eastAsia"/>
              </w:rPr>
              <w:br/>
            </w:r>
            <w:r w:rsidRPr="00556D26">
              <w:rPr>
                <w:rFonts w:hint="eastAsia"/>
                <w:b/>
              </w:rPr>
              <w:t>    </w:t>
            </w:r>
            <w:r>
              <w:rPr>
                <w:rFonts w:hint="eastAsia"/>
              </w:rPr>
              <w:t xml:space="preserve"> Duration=</w:t>
            </w:r>
            <w:r>
              <w:rPr>
                <w:rFonts w:hint="eastAsia"/>
              </w:rPr>
              <w:t>執行秒數</w:t>
            </w:r>
            <w:r>
              <w:rPr>
                <w:rFonts w:hint="eastAsia"/>
              </w:rPr>
              <w:t>)"&gt;</w:t>
            </w:r>
            <w:r>
              <w:rPr>
                <w:rFonts w:hint="eastAsia"/>
              </w:rPr>
              <w:br/>
              <w:t>&lt;meta http-equiv="Page-Exit"</w:t>
            </w:r>
            <w:r>
              <w:rPr>
                <w:rFonts w:hint="eastAsia"/>
              </w:rPr>
              <w:br/>
            </w:r>
            <w:r w:rsidRPr="00556D26">
              <w:rPr>
                <w:rFonts w:hint="eastAsia"/>
                <w:b/>
              </w:rPr>
              <w:t xml:space="preserve">      </w:t>
            </w:r>
            <w:r>
              <w:rPr>
                <w:rFonts w:hint="eastAsia"/>
              </w:rPr>
              <w:t>content="blendTrans(</w:t>
            </w:r>
            <w:r>
              <w:rPr>
                <w:rFonts w:hint="eastAsia"/>
              </w:rPr>
              <w:br/>
            </w:r>
            <w:r w:rsidRPr="00556D26">
              <w:rPr>
                <w:rFonts w:hint="eastAsia"/>
                <w:b/>
              </w:rPr>
              <w:t xml:space="preserve">      </w:t>
            </w:r>
            <w:r>
              <w:rPr>
                <w:rFonts w:hint="eastAsia"/>
              </w:rPr>
              <w:t>Duration=</w:t>
            </w:r>
            <w:r>
              <w:rPr>
                <w:rFonts w:hint="eastAsia"/>
              </w:rPr>
              <w:t>執行秒數</w:t>
            </w:r>
            <w:r>
              <w:rPr>
                <w:rFonts w:hint="eastAsia"/>
              </w:rPr>
              <w:t>)"&gt;</w:t>
            </w:r>
            <w:r>
              <w:rPr>
                <w:rFonts w:hint="eastAsia"/>
              </w:rPr>
              <w:br/>
              <w:t xml:space="preserve">&lt;/head&gt; </w:t>
            </w:r>
            <w:r>
              <w:rPr>
                <w:rFonts w:hint="eastAsia"/>
              </w:rPr>
              <w:t xml:space="preserve">　</w:t>
            </w:r>
          </w:p>
        </w:tc>
        <w:tc>
          <w:tcPr>
            <w:tcW w:w="15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106" w:tgtFrame="_blank" w:history="1">
              <w:r w:rsidR="00FB3755">
                <w:rPr>
                  <w:rStyle w:val="ad"/>
                  <w:rFonts w:hint="eastAsia"/>
                </w:rPr>
                <w:t>網頁淡入</w:t>
              </w:r>
            </w:hyperlink>
          </w:p>
        </w:tc>
      </w:tr>
      <w:tr w:rsidR="00FB3755" w:rsidTr="00FB3755">
        <w:trPr>
          <w:tblCellSpacing w:w="6" w:type="dxa"/>
        </w:trPr>
        <w:tc>
          <w:tcPr>
            <w:tcW w:w="125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lastRenderedPageBreak/>
              <w:t>開啟網頁時以所選的濾鏡方式進入，離開時以所選的濾鏡方式離開</w:t>
            </w:r>
            <w:r w:rsidR="001E23C2" w:rsidRPr="001E23C2">
              <w:rPr>
                <w:rFonts w:hint="eastAsia"/>
                <w:b/>
              </w:rPr>
              <w:t>，</w:t>
            </w:r>
            <w:r>
              <w:rPr>
                <w:rFonts w:hint="eastAsia"/>
              </w:rPr>
              <w:t>可以只選進入或離開，進入與離開的方式也可以不同。</w:t>
            </w:r>
          </w:p>
        </w:tc>
        <w:tc>
          <w:tcPr>
            <w:tcW w:w="225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&lt;head&gt;</w:t>
            </w:r>
            <w:r>
              <w:rPr>
                <w:rFonts w:hint="eastAsia"/>
              </w:rPr>
              <w:br/>
              <w:t>&lt;meta http-equiv="Page-Enter"</w:t>
            </w:r>
            <w:r>
              <w:rPr>
                <w:rFonts w:hint="eastAsia"/>
              </w:rPr>
              <w:br/>
            </w:r>
            <w:r w:rsidRPr="00556D26">
              <w:rPr>
                <w:rFonts w:hint="eastAsia"/>
                <w:b/>
              </w:rPr>
              <w:t>    </w:t>
            </w:r>
            <w:r>
              <w:rPr>
                <w:rFonts w:hint="eastAsia"/>
              </w:rPr>
              <w:t xml:space="preserve"> content="revealTrans(</w:t>
            </w:r>
            <w:r>
              <w:rPr>
                <w:rFonts w:hint="eastAsia"/>
              </w:rPr>
              <w:br/>
            </w:r>
            <w:r w:rsidRPr="00556D26">
              <w:rPr>
                <w:rFonts w:hint="eastAsia"/>
                <w:b/>
              </w:rPr>
              <w:t>    </w:t>
            </w:r>
            <w:r>
              <w:rPr>
                <w:rFonts w:hint="eastAsia"/>
              </w:rPr>
              <w:t xml:space="preserve"> Duration=</w:t>
            </w:r>
            <w:r>
              <w:rPr>
                <w:rFonts w:hint="eastAsia"/>
              </w:rPr>
              <w:t>執行秒數</w:t>
            </w:r>
            <w:r>
              <w:rPr>
                <w:rFonts w:hint="eastAsia"/>
              </w:rPr>
              <w:t>,Transition=</w:t>
            </w:r>
            <w:r>
              <w:rPr>
                <w:rFonts w:hint="eastAsia"/>
              </w:rPr>
              <w:t>濾鏡編號</w:t>
            </w:r>
            <w:r>
              <w:rPr>
                <w:rFonts w:hint="eastAsia"/>
              </w:rPr>
              <w:t>)"&gt;</w:t>
            </w:r>
            <w:r>
              <w:rPr>
                <w:rFonts w:hint="eastAsia"/>
              </w:rPr>
              <w:br/>
              <w:t>&lt;meta http-equiv="Page-Exit"</w:t>
            </w:r>
            <w:r>
              <w:rPr>
                <w:rFonts w:hint="eastAsia"/>
              </w:rPr>
              <w:br/>
            </w:r>
            <w:r w:rsidRPr="00556D26">
              <w:rPr>
                <w:rFonts w:hint="eastAsia"/>
                <w:b/>
              </w:rPr>
              <w:t xml:space="preserve">      </w:t>
            </w:r>
            <w:r>
              <w:rPr>
                <w:rFonts w:hint="eastAsia"/>
              </w:rPr>
              <w:t>content="revealTrans(</w:t>
            </w:r>
            <w:r>
              <w:rPr>
                <w:rFonts w:hint="eastAsia"/>
              </w:rPr>
              <w:br/>
            </w:r>
            <w:r w:rsidRPr="00556D26">
              <w:rPr>
                <w:rFonts w:hint="eastAsia"/>
                <w:b/>
              </w:rPr>
              <w:t xml:space="preserve">      </w:t>
            </w:r>
            <w:r>
              <w:rPr>
                <w:rFonts w:hint="eastAsia"/>
              </w:rPr>
              <w:t>Duration=</w:t>
            </w:r>
            <w:r>
              <w:rPr>
                <w:rFonts w:hint="eastAsia"/>
              </w:rPr>
              <w:t>執行秒數</w:t>
            </w:r>
            <w:r>
              <w:rPr>
                <w:rFonts w:hint="eastAsia"/>
              </w:rPr>
              <w:t>,Transition=</w:t>
            </w:r>
            <w:r>
              <w:rPr>
                <w:rFonts w:hint="eastAsia"/>
              </w:rPr>
              <w:t>濾鏡編號</w:t>
            </w:r>
            <w:r>
              <w:rPr>
                <w:rFonts w:hint="eastAsia"/>
              </w:rPr>
              <w:t>)"&gt;</w:t>
            </w:r>
            <w:r>
              <w:rPr>
                <w:rFonts w:hint="eastAsia"/>
              </w:rPr>
              <w:br/>
              <w:t xml:space="preserve">&lt;/head&gt; </w:t>
            </w:r>
            <w:r>
              <w:rPr>
                <w:rFonts w:hint="eastAsia"/>
              </w:rPr>
              <w:t xml:space="preserve">　</w:t>
            </w:r>
          </w:p>
        </w:tc>
        <w:tc>
          <w:tcPr>
            <w:tcW w:w="1500" w:type="pct"/>
            <w:tcBorders>
              <w:top w:val="outset" w:sz="6" w:space="0" w:color="003300"/>
              <w:left w:val="outset" w:sz="6" w:space="0" w:color="003300"/>
              <w:bottom w:val="outset" w:sz="6" w:space="0" w:color="003300"/>
              <w:right w:val="outset" w:sz="6" w:space="0" w:color="003300"/>
            </w:tcBorders>
            <w:hideMark/>
          </w:tcPr>
          <w:p w:rsidR="00FB3755" w:rsidRDefault="00314667" w:rsidP="00CB4BC2">
            <w:hyperlink r:id="rId107" w:tgtFrame="_blank" w:history="1">
              <w:r w:rsidR="00FB3755">
                <w:rPr>
                  <w:rStyle w:val="ad"/>
                  <w:rFonts w:hint="eastAsia"/>
                </w:rPr>
                <w:t>網頁以百葉窗的方式開啟</w:t>
              </w:r>
            </w:hyperlink>
          </w:p>
        </w:tc>
      </w:tr>
    </w:tbl>
    <w:p w:rsidR="00FB3755" w:rsidRPr="003A6406" w:rsidRDefault="00FB3755" w:rsidP="003A6406">
      <w:pPr>
        <w:pStyle w:val="3"/>
        <w:spacing w:before="400" w:after="100"/>
      </w:pPr>
      <w:r w:rsidRPr="003A6406">
        <w:rPr>
          <w:rFonts w:hint="eastAsia"/>
        </w:rPr>
        <w:t>後設資料的編寫</w:t>
      </w:r>
    </w:p>
    <w:p w:rsidR="00FB3755" w:rsidRDefault="00FB3755" w:rsidP="00CB4BC2">
      <w:r>
        <w:rPr>
          <w:rFonts w:hAnsi="Symbol"/>
        </w:rPr>
        <w:t></w:t>
      </w:r>
      <w:r>
        <w:rPr>
          <w:rFonts w:hint="eastAsia"/>
        </w:rPr>
        <w:t>建立網頁後設資料以利資料庫的資料交換之用</w:t>
      </w:r>
      <w:r w:rsidR="001E23C2" w:rsidRPr="001E23C2">
        <w:rPr>
          <w:rFonts w:hint="eastAsia"/>
          <w:b/>
        </w:rPr>
        <w:t>，</w:t>
      </w:r>
      <w:r>
        <w:rPr>
          <w:rFonts w:hint="eastAsia"/>
        </w:rPr>
        <w:t>其編寫方式是在</w:t>
      </w:r>
      <w:r>
        <w:rPr>
          <w:rFonts w:hint="eastAsia"/>
          <w:color w:val="CC3300"/>
        </w:rPr>
        <w:t>&lt;head&gt; &lt;/head&gt;</w:t>
      </w:r>
      <w:r>
        <w:rPr>
          <w:rFonts w:hint="eastAsia"/>
        </w:rPr>
        <w:t>之間使用</w:t>
      </w:r>
      <w:r>
        <w:rPr>
          <w:rFonts w:hint="eastAsia"/>
          <w:color w:val="CC3300"/>
        </w:rPr>
        <w:t>&lt;meta&gt;</w:t>
      </w:r>
      <w:r>
        <w:rPr>
          <w:rFonts w:hint="eastAsia"/>
        </w:rPr>
        <w:t>指令</w:t>
      </w:r>
      <w:r w:rsidR="001E23C2" w:rsidRPr="001E23C2">
        <w:rPr>
          <w:rFonts w:hint="eastAsia"/>
          <w:b/>
        </w:rPr>
        <w:t>，</w:t>
      </w:r>
      <w:r>
        <w:rPr>
          <w:rFonts w:hint="eastAsia"/>
        </w:rPr>
        <w:t>來定義其欄位名稱</w:t>
      </w:r>
      <w:r w:rsidR="00556D26">
        <w:rPr>
          <w:rFonts w:hint="eastAsia"/>
        </w:rPr>
        <w:t>(</w:t>
      </w:r>
      <w:r>
        <w:rPr>
          <w:rFonts w:hint="eastAsia"/>
        </w:rPr>
        <w:t>name</w:t>
      </w:r>
      <w:r w:rsidR="001E23C2">
        <w:rPr>
          <w:rFonts w:hint="eastAsia"/>
        </w:rPr>
        <w:t>)</w:t>
      </w:r>
      <w:r>
        <w:rPr>
          <w:rFonts w:hint="eastAsia"/>
        </w:rPr>
        <w:t>以及內容</w:t>
      </w:r>
      <w:r w:rsidR="00556D26">
        <w:rPr>
          <w:rFonts w:hint="eastAsia"/>
        </w:rPr>
        <w:t>(</w:t>
      </w:r>
      <w:r>
        <w:rPr>
          <w:rFonts w:hint="eastAsia"/>
        </w:rPr>
        <w:t>content)</w:t>
      </w:r>
      <w:r>
        <w:rPr>
          <w:rFonts w:hint="eastAsia"/>
        </w:rPr>
        <w:t>。</w:t>
      </w:r>
    </w:p>
    <w:tbl>
      <w:tblPr>
        <w:tblW w:w="10830" w:type="dxa"/>
        <w:jc w:val="center"/>
        <w:tblCellSpacing w:w="6" w:type="dxa"/>
        <w:tblBorders>
          <w:top w:val="outset" w:sz="12" w:space="0" w:color="003300"/>
          <w:left w:val="outset" w:sz="12" w:space="0" w:color="003300"/>
          <w:bottom w:val="outset" w:sz="12" w:space="0" w:color="003300"/>
          <w:right w:val="outset" w:sz="12" w:space="0" w:color="003300"/>
        </w:tblBorders>
        <w:tblCellMar>
          <w:top w:w="15" w:type="dxa"/>
          <w:left w:w="15" w:type="dxa"/>
          <w:bottom w:w="15" w:type="dxa"/>
          <w:right w:w="15" w:type="dxa"/>
        </w:tblCellMar>
        <w:tblLook w:val="04A0" w:firstRow="1" w:lastRow="0" w:firstColumn="1" w:lastColumn="0" w:noHBand="0" w:noVBand="1"/>
      </w:tblPr>
      <w:tblGrid>
        <w:gridCol w:w="4537"/>
        <w:gridCol w:w="4604"/>
        <w:gridCol w:w="1689"/>
      </w:tblGrid>
      <w:tr w:rsidR="00FB3755" w:rsidTr="003A6406">
        <w:trPr>
          <w:tblCellSpacing w:w="6" w:type="dxa"/>
          <w:jc w:val="center"/>
        </w:trPr>
        <w:tc>
          <w:tcPr>
            <w:tcW w:w="2086"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用途</w:t>
            </w:r>
          </w:p>
        </w:tc>
        <w:tc>
          <w:tcPr>
            <w:tcW w:w="2120"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HTML</w:t>
            </w:r>
            <w:r>
              <w:rPr>
                <w:rFonts w:hint="eastAsia"/>
              </w:rPr>
              <w:t>語法</w:t>
            </w:r>
          </w:p>
        </w:tc>
        <w:tc>
          <w:tcPr>
            <w:tcW w:w="771" w:type="pct"/>
            <w:tcBorders>
              <w:top w:val="outset" w:sz="6" w:space="0" w:color="003300"/>
              <w:left w:val="outset" w:sz="6" w:space="0" w:color="003300"/>
              <w:bottom w:val="outset" w:sz="6" w:space="0" w:color="003300"/>
              <w:right w:val="outset" w:sz="6" w:space="0" w:color="003300"/>
            </w:tcBorders>
            <w:shd w:val="clear" w:color="auto" w:fill="006633"/>
            <w:hideMark/>
          </w:tcPr>
          <w:p w:rsidR="00FB3755" w:rsidRDefault="00FB3755" w:rsidP="00CB4BC2">
            <w:r>
              <w:rPr>
                <w:rFonts w:hint="eastAsia"/>
              </w:rPr>
              <w:t>實例</w:t>
            </w:r>
          </w:p>
        </w:tc>
      </w:tr>
      <w:tr w:rsidR="00FB3755" w:rsidTr="003A6406">
        <w:trPr>
          <w:tblCellSpacing w:w="6" w:type="dxa"/>
          <w:jc w:val="center"/>
        </w:trPr>
        <w:tc>
          <w:tcPr>
            <w:tcW w:w="208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定義通訊協定之系統變數為文件內容格式</w:t>
            </w:r>
            <w:r w:rsidR="00556D26">
              <w:rPr>
                <w:rFonts w:hint="eastAsia"/>
              </w:rPr>
              <w:t>(</w:t>
            </w:r>
            <w:r>
              <w:rPr>
                <w:rFonts w:hint="eastAsia"/>
              </w:rPr>
              <w:t>Content-Type)</w:t>
            </w:r>
            <w:r>
              <w:rPr>
                <w:rFonts w:hint="eastAsia"/>
              </w:rPr>
              <w:t>，而主要內容為純文字或超文字</w:t>
            </w:r>
            <w:r w:rsidR="001E23C2" w:rsidRPr="001E23C2">
              <w:rPr>
                <w:rFonts w:hint="eastAsia"/>
                <w:b/>
              </w:rPr>
              <w:t>，</w:t>
            </w:r>
            <w:r>
              <w:rPr>
                <w:rFonts w:hint="eastAsia"/>
              </w:rPr>
              <w:t>其</w:t>
            </w:r>
            <w:r>
              <w:rPr>
                <w:rFonts w:hint="eastAsia"/>
              </w:rPr>
              <w:t>HTML</w:t>
            </w:r>
            <w:r>
              <w:rPr>
                <w:rFonts w:hint="eastAsia"/>
              </w:rPr>
              <w:t>編碼方式為中文繁體</w:t>
            </w:r>
            <w:r>
              <w:rPr>
                <w:rFonts w:hint="eastAsia"/>
              </w:rPr>
              <w:t>big5</w:t>
            </w:r>
            <w:r>
              <w:rPr>
                <w:rFonts w:hint="eastAsia"/>
              </w:rPr>
              <w:t>碼。</w:t>
            </w:r>
          </w:p>
        </w:tc>
        <w:tc>
          <w:tcPr>
            <w:tcW w:w="212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&lt;meta http-equiv="Content-Type"</w:t>
            </w:r>
            <w:r>
              <w:rPr>
                <w:rFonts w:hint="eastAsia"/>
              </w:rPr>
              <w:br/>
            </w:r>
            <w:r w:rsidRPr="00556D26">
              <w:rPr>
                <w:rFonts w:hint="eastAsia"/>
                <w:b/>
              </w:rPr>
              <w:t>          </w:t>
            </w:r>
            <w:r>
              <w:rPr>
                <w:rFonts w:hint="eastAsia"/>
              </w:rPr>
              <w:t xml:space="preserve"> content="text/html; charset=big5"&gt;</w:t>
            </w:r>
          </w:p>
        </w:tc>
        <w:tc>
          <w:tcPr>
            <w:tcW w:w="7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r w:rsidR="00FB3755" w:rsidTr="003A6406">
        <w:trPr>
          <w:tblCellSpacing w:w="6" w:type="dxa"/>
          <w:jc w:val="center"/>
        </w:trPr>
        <w:tc>
          <w:tcPr>
            <w:tcW w:w="208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定義後設資料的欄位為作者</w:t>
            </w:r>
            <w:r w:rsidR="00556D26">
              <w:rPr>
                <w:rFonts w:hint="eastAsia"/>
              </w:rPr>
              <w:t>(</w:t>
            </w:r>
            <w:r>
              <w:rPr>
                <w:rFonts w:hint="eastAsia"/>
              </w:rPr>
              <w:t>Author)</w:t>
            </w:r>
            <w:r>
              <w:rPr>
                <w:rFonts w:hint="eastAsia"/>
              </w:rPr>
              <w:t>。</w:t>
            </w:r>
          </w:p>
        </w:tc>
        <w:tc>
          <w:tcPr>
            <w:tcW w:w="212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&lt;meta name="Author"</w:t>
            </w:r>
            <w:r>
              <w:rPr>
                <w:rFonts w:hint="eastAsia"/>
              </w:rPr>
              <w:br/>
            </w:r>
            <w:r w:rsidRPr="00556D26">
              <w:rPr>
                <w:rFonts w:hint="eastAsia"/>
                <w:b/>
              </w:rPr>
              <w:t>          </w:t>
            </w:r>
            <w:r>
              <w:rPr>
                <w:rFonts w:hint="eastAsia"/>
              </w:rPr>
              <w:t xml:space="preserve"> content="</w:t>
            </w:r>
            <w:r>
              <w:rPr>
                <w:rFonts w:hint="eastAsia"/>
              </w:rPr>
              <w:t>該網頁的作者姓名</w:t>
            </w:r>
            <w:r>
              <w:rPr>
                <w:rFonts w:hint="eastAsia"/>
              </w:rPr>
              <w:t>"&gt;</w:t>
            </w:r>
          </w:p>
        </w:tc>
        <w:tc>
          <w:tcPr>
            <w:tcW w:w="7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r w:rsidR="00FB3755" w:rsidTr="003A6406">
        <w:trPr>
          <w:tblCellSpacing w:w="6" w:type="dxa"/>
          <w:jc w:val="center"/>
        </w:trPr>
        <w:tc>
          <w:tcPr>
            <w:tcW w:w="208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定義後設資料的欄位為創作日期</w:t>
            </w:r>
            <w:r w:rsidR="00556D26">
              <w:rPr>
                <w:rFonts w:hint="eastAsia"/>
              </w:rPr>
              <w:t>(</w:t>
            </w:r>
            <w:r>
              <w:rPr>
                <w:rFonts w:hint="eastAsia"/>
              </w:rPr>
              <w:t>Creation-Date)</w:t>
            </w:r>
            <w:r>
              <w:rPr>
                <w:rFonts w:hint="eastAsia"/>
              </w:rPr>
              <w:t>。</w:t>
            </w:r>
          </w:p>
        </w:tc>
        <w:tc>
          <w:tcPr>
            <w:tcW w:w="212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&lt;meta name="Creation-Date"</w:t>
            </w:r>
            <w:r>
              <w:rPr>
                <w:rFonts w:hint="eastAsia"/>
              </w:rPr>
              <w:br/>
            </w:r>
            <w:r w:rsidRPr="00556D26">
              <w:rPr>
                <w:rFonts w:hint="eastAsia"/>
                <w:b/>
              </w:rPr>
              <w:t>          </w:t>
            </w:r>
            <w:r>
              <w:rPr>
                <w:rFonts w:hint="eastAsia"/>
              </w:rPr>
              <w:t xml:space="preserve"> content="</w:t>
            </w:r>
            <w:r>
              <w:rPr>
                <w:rFonts w:hint="eastAsia"/>
              </w:rPr>
              <w:t>該網頁的創作日期</w:t>
            </w:r>
            <w:r>
              <w:rPr>
                <w:rFonts w:hint="eastAsia"/>
              </w:rPr>
              <w:t>"&gt;</w:t>
            </w:r>
          </w:p>
        </w:tc>
        <w:tc>
          <w:tcPr>
            <w:tcW w:w="7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r w:rsidR="00FB3755" w:rsidTr="003A6406">
        <w:trPr>
          <w:tblCellSpacing w:w="6" w:type="dxa"/>
          <w:jc w:val="center"/>
        </w:trPr>
        <w:tc>
          <w:tcPr>
            <w:tcW w:w="208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定義後設資料的欄位為文件描述</w:t>
            </w:r>
            <w:r w:rsidR="00556D26">
              <w:rPr>
                <w:rFonts w:hint="eastAsia"/>
              </w:rPr>
              <w:t>(</w:t>
            </w:r>
            <w:r>
              <w:rPr>
                <w:rFonts w:hint="eastAsia"/>
              </w:rPr>
              <w:t>Description)</w:t>
            </w:r>
            <w:r>
              <w:rPr>
                <w:rFonts w:hint="eastAsia"/>
              </w:rPr>
              <w:t>。</w:t>
            </w:r>
          </w:p>
        </w:tc>
        <w:tc>
          <w:tcPr>
            <w:tcW w:w="212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&lt;meta name="Description"</w:t>
            </w:r>
            <w:r>
              <w:rPr>
                <w:rFonts w:hint="eastAsia"/>
              </w:rPr>
              <w:br/>
            </w:r>
            <w:r w:rsidRPr="00556D26">
              <w:rPr>
                <w:rFonts w:hint="eastAsia"/>
                <w:b/>
              </w:rPr>
              <w:t>          </w:t>
            </w:r>
            <w:r>
              <w:rPr>
                <w:rFonts w:hint="eastAsia"/>
              </w:rPr>
              <w:t xml:space="preserve"> content="</w:t>
            </w:r>
            <w:r>
              <w:rPr>
                <w:rFonts w:hint="eastAsia"/>
              </w:rPr>
              <w:t>對該網頁的描述文字</w:t>
            </w:r>
            <w:r>
              <w:rPr>
                <w:rFonts w:hint="eastAsia"/>
              </w:rPr>
              <w:t>"&gt;</w:t>
            </w:r>
          </w:p>
        </w:tc>
        <w:tc>
          <w:tcPr>
            <w:tcW w:w="7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r w:rsidR="00FB3755" w:rsidTr="003A6406">
        <w:trPr>
          <w:tblCellSpacing w:w="6" w:type="dxa"/>
          <w:jc w:val="center"/>
        </w:trPr>
        <w:tc>
          <w:tcPr>
            <w:tcW w:w="208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定義後設資料的欄位為關鍵字</w:t>
            </w:r>
            <w:r w:rsidR="00556D26">
              <w:rPr>
                <w:rFonts w:hint="eastAsia"/>
              </w:rPr>
              <w:t>(</w:t>
            </w:r>
            <w:r>
              <w:rPr>
                <w:rFonts w:hint="eastAsia"/>
              </w:rPr>
              <w:t>Key-Word)</w:t>
            </w:r>
            <w:r w:rsidR="001E23C2" w:rsidRPr="001E23C2">
              <w:rPr>
                <w:rFonts w:hint="eastAsia"/>
                <w:b/>
              </w:rPr>
              <w:t>，</w:t>
            </w:r>
            <w:r>
              <w:rPr>
                <w:rFonts w:hint="eastAsia"/>
              </w:rPr>
              <w:t>如有多個關鍵字，則以單引號分開。</w:t>
            </w:r>
          </w:p>
        </w:tc>
        <w:tc>
          <w:tcPr>
            <w:tcW w:w="212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&lt;meta name="KeyWords"</w:t>
            </w:r>
            <w:r>
              <w:rPr>
                <w:rFonts w:hint="eastAsia"/>
              </w:rPr>
              <w:br/>
            </w:r>
            <w:r w:rsidRPr="00556D26">
              <w:rPr>
                <w:rFonts w:hint="eastAsia"/>
                <w:b/>
              </w:rPr>
              <w:t>          </w:t>
            </w:r>
            <w:r>
              <w:rPr>
                <w:rFonts w:hint="eastAsia"/>
              </w:rPr>
              <w:t xml:space="preserve"> content="</w:t>
            </w:r>
            <w:r>
              <w:rPr>
                <w:rFonts w:hint="eastAsia"/>
              </w:rPr>
              <w:t>關鍵字一</w:t>
            </w:r>
            <w:r>
              <w:rPr>
                <w:rFonts w:hint="eastAsia"/>
              </w:rPr>
              <w:t>'</w:t>
            </w:r>
            <w:r>
              <w:rPr>
                <w:rFonts w:hint="eastAsia"/>
              </w:rPr>
              <w:t>關鍵字二</w:t>
            </w:r>
            <w:r>
              <w:rPr>
                <w:rFonts w:hint="eastAsia"/>
              </w:rPr>
              <w:t>'</w:t>
            </w:r>
            <w:r>
              <w:rPr>
                <w:rFonts w:hint="eastAsia"/>
              </w:rPr>
              <w:t>關鍵字三</w:t>
            </w:r>
            <w:r>
              <w:rPr>
                <w:rFonts w:hint="eastAsia"/>
              </w:rPr>
              <w:t>"&gt;</w:t>
            </w:r>
          </w:p>
        </w:tc>
        <w:tc>
          <w:tcPr>
            <w:tcW w:w="7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r w:rsidR="00FB3755" w:rsidTr="003A6406">
        <w:trPr>
          <w:tblCellSpacing w:w="6" w:type="dxa"/>
          <w:jc w:val="center"/>
        </w:trPr>
        <w:tc>
          <w:tcPr>
            <w:tcW w:w="2086"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定義後設資料的欄位為編輯器</w:t>
            </w:r>
            <w:r>
              <w:rPr>
                <w:rFonts w:hint="eastAsia"/>
              </w:rPr>
              <w:t>(Generator)</w:t>
            </w:r>
            <w:r>
              <w:rPr>
                <w:rFonts w:hint="eastAsia"/>
              </w:rPr>
              <w:t>，可記錄編輯器名稱及版本。</w:t>
            </w:r>
          </w:p>
        </w:tc>
        <w:tc>
          <w:tcPr>
            <w:tcW w:w="2120"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&lt;meta name="Generator"</w:t>
            </w:r>
            <w:r>
              <w:rPr>
                <w:rFonts w:hint="eastAsia"/>
              </w:rPr>
              <w:br/>
            </w:r>
            <w:r w:rsidRPr="00556D26">
              <w:rPr>
                <w:rFonts w:hint="eastAsia"/>
                <w:b/>
              </w:rPr>
              <w:t>          </w:t>
            </w:r>
            <w:r>
              <w:rPr>
                <w:rFonts w:hint="eastAsia"/>
              </w:rPr>
              <w:t xml:space="preserve"> content="</w:t>
            </w:r>
            <w:r>
              <w:rPr>
                <w:rFonts w:hint="eastAsia"/>
              </w:rPr>
              <w:t>編輯器名稱及版本</w:t>
            </w:r>
            <w:r>
              <w:rPr>
                <w:rFonts w:hint="eastAsia"/>
              </w:rPr>
              <w:t>"&gt;</w:t>
            </w:r>
          </w:p>
        </w:tc>
        <w:tc>
          <w:tcPr>
            <w:tcW w:w="771" w:type="pct"/>
            <w:tcBorders>
              <w:top w:val="outset" w:sz="6" w:space="0" w:color="003300"/>
              <w:left w:val="outset" w:sz="6" w:space="0" w:color="003300"/>
              <w:bottom w:val="outset" w:sz="6" w:space="0" w:color="003300"/>
              <w:right w:val="outset" w:sz="6" w:space="0" w:color="003300"/>
            </w:tcBorders>
            <w:hideMark/>
          </w:tcPr>
          <w:p w:rsidR="00FB3755" w:rsidRDefault="00FB3755" w:rsidP="00CB4BC2">
            <w:r>
              <w:rPr>
                <w:rFonts w:hint="eastAsia"/>
              </w:rPr>
              <w:t xml:space="preserve">　</w:t>
            </w:r>
          </w:p>
        </w:tc>
      </w:tr>
    </w:tbl>
    <w:p w:rsidR="00FB3755" w:rsidRDefault="00FB3755" w:rsidP="00FB3755">
      <w:pPr>
        <w:pStyle w:val="2"/>
        <w:spacing w:before="400" w:after="100"/>
      </w:pPr>
      <w:r>
        <w:rPr>
          <w:rFonts w:hint="eastAsia"/>
        </w:rPr>
        <w:t>控制鈕及表單</w:t>
      </w:r>
    </w:p>
    <w:p w:rsidR="00FB3755" w:rsidRDefault="00FB3755" w:rsidP="00CB4BC2">
      <w:r>
        <w:rPr>
          <w:rFonts w:hint="eastAsia"/>
        </w:rPr>
        <w:t>表單的標記為</w:t>
      </w:r>
      <w:r w:rsidRPr="00472CFF">
        <w:rPr>
          <w:rFonts w:hint="eastAsia"/>
        </w:rPr>
        <w:t>&lt;form&gt;</w:t>
      </w:r>
      <w:r w:rsidRPr="00556D26">
        <w:rPr>
          <w:rFonts w:hint="eastAsia"/>
          <w:b/>
        </w:rPr>
        <w:t> </w:t>
      </w:r>
      <w:r w:rsidRPr="00472CFF">
        <w:rPr>
          <w:rFonts w:hint="eastAsia"/>
        </w:rPr>
        <w:t>&lt;/form&gt;</w:t>
      </w:r>
      <w:r>
        <w:rPr>
          <w:rFonts w:hint="eastAsia"/>
        </w:rPr>
        <w:t>或</w:t>
      </w:r>
      <w:r w:rsidRPr="00472CFF">
        <w:rPr>
          <w:rFonts w:hint="eastAsia"/>
        </w:rPr>
        <w:t>&lt;select&gt;</w:t>
      </w:r>
      <w:r w:rsidRPr="00556D26">
        <w:rPr>
          <w:rFonts w:hint="eastAsia"/>
          <w:b/>
        </w:rPr>
        <w:t xml:space="preserve"> </w:t>
      </w:r>
      <w:r w:rsidRPr="00472CFF">
        <w:rPr>
          <w:rFonts w:hint="eastAsia"/>
        </w:rPr>
        <w:t>&lt;/select&gt;</w:t>
      </w:r>
      <w:r>
        <w:rPr>
          <w:rFonts w:hint="eastAsia"/>
        </w:rPr>
        <w:t>，表單之內必須放置控制鈕</w:t>
      </w:r>
      <w:r w:rsidRPr="00472CFF">
        <w:rPr>
          <w:rFonts w:hint="eastAsia"/>
        </w:rPr>
        <w:t>&lt;input&gt;</w:t>
      </w:r>
      <w:r>
        <w:rPr>
          <w:rFonts w:hint="eastAsia"/>
        </w:rPr>
        <w:t>，可以設計成單鍵按鈕、按鈕表單、文字方塊、密碼、單選選單、多選選單、及捲軸選單等</w:t>
      </w:r>
      <w:r w:rsidR="001E23C2" w:rsidRPr="001E23C2">
        <w:rPr>
          <w:rFonts w:hint="eastAsia"/>
          <w:b/>
        </w:rPr>
        <w:t>。</w:t>
      </w:r>
      <w:r>
        <w:rPr>
          <w:rFonts w:hint="eastAsia"/>
        </w:rPr>
        <w:t>其功能為提供使用者輸入資料，如問卷或投票，以增進網頁互動的能力</w:t>
      </w:r>
      <w:r w:rsidR="001E23C2" w:rsidRPr="001E23C2">
        <w:rPr>
          <w:rFonts w:hint="eastAsia"/>
          <w:b/>
        </w:rPr>
        <w:t>。</w:t>
      </w:r>
      <w:r>
        <w:rPr>
          <w:rFonts w:hint="eastAsia"/>
        </w:rPr>
        <w:t>其語法如下：</w:t>
      </w:r>
    </w:p>
    <w:p w:rsidR="00FB3755" w:rsidRDefault="00FB3755" w:rsidP="00CB4BC2">
      <w:pPr>
        <w:rPr>
          <w:color w:val="003300"/>
          <w:sz w:val="27"/>
          <w:szCs w:val="27"/>
        </w:rPr>
      </w:pPr>
      <w:r w:rsidRPr="00472CFF">
        <w:rPr>
          <w:rFonts w:hint="eastAsia"/>
        </w:rPr>
        <w:t>&lt;form action=</w:t>
      </w:r>
      <w:r w:rsidRPr="00472CFF">
        <w:rPr>
          <w:rFonts w:hint="eastAsia"/>
        </w:rPr>
        <w:t>資料上傳位址</w:t>
      </w:r>
      <w:r w:rsidRPr="00472CFF">
        <w:rPr>
          <w:rFonts w:hint="eastAsia"/>
        </w:rPr>
        <w:t>method=</w:t>
      </w:r>
      <w:r w:rsidRPr="00472CFF">
        <w:rPr>
          <w:rFonts w:hint="eastAsia"/>
        </w:rPr>
        <w:t>資料上傳方式</w:t>
      </w:r>
      <w:r w:rsidRPr="00472CFF">
        <w:rPr>
          <w:rFonts w:hint="eastAsia"/>
        </w:rPr>
        <w:t>name=</w:t>
      </w:r>
      <w:r w:rsidRPr="00472CFF">
        <w:rPr>
          <w:rFonts w:hint="eastAsia"/>
        </w:rPr>
        <w:t>表單代號</w:t>
      </w:r>
      <w:r w:rsidRPr="00472CFF">
        <w:rPr>
          <w:rFonts w:hint="eastAsia"/>
        </w:rPr>
        <w:t>&gt;</w:t>
      </w:r>
      <w:r>
        <w:rPr>
          <w:rFonts w:hint="eastAsia"/>
          <w:color w:val="0099CC"/>
          <w:sz w:val="27"/>
          <w:szCs w:val="27"/>
        </w:rPr>
        <w:br/>
      </w:r>
      <w:r w:rsidRPr="00472CFF">
        <w:rPr>
          <w:rFonts w:hint="eastAsia"/>
        </w:rPr>
        <w:t>&lt;input type=</w:t>
      </w:r>
      <w:r w:rsidRPr="00472CFF">
        <w:rPr>
          <w:rFonts w:hint="eastAsia"/>
        </w:rPr>
        <w:t>控制鈕格式</w:t>
      </w:r>
      <w:r w:rsidRPr="00472CFF">
        <w:rPr>
          <w:rFonts w:hint="eastAsia"/>
        </w:rPr>
        <w:t>name=</w:t>
      </w:r>
      <w:r w:rsidRPr="00472CFF">
        <w:rPr>
          <w:rFonts w:hint="eastAsia"/>
        </w:rPr>
        <w:t>控制鈕代號</w:t>
      </w:r>
      <w:r w:rsidRPr="00472CFF">
        <w:rPr>
          <w:rFonts w:hint="eastAsia"/>
        </w:rPr>
        <w:t>value=</w:t>
      </w:r>
      <w:r w:rsidRPr="00472CFF">
        <w:rPr>
          <w:rFonts w:hint="eastAsia"/>
        </w:rPr>
        <w:t>輸出值</w:t>
      </w:r>
      <w:r w:rsidRPr="00472CFF">
        <w:rPr>
          <w:rFonts w:hint="eastAsia"/>
        </w:rPr>
        <w:t>)&gt;</w:t>
      </w:r>
      <w:r>
        <w:rPr>
          <w:rFonts w:hint="eastAsia"/>
          <w:color w:val="0099CC"/>
          <w:sz w:val="27"/>
          <w:szCs w:val="27"/>
        </w:rPr>
        <w:br/>
      </w:r>
      <w:r w:rsidRPr="00472CFF">
        <w:rPr>
          <w:rFonts w:hint="eastAsia"/>
        </w:rPr>
        <w:t>&lt;form%&gt;</w:t>
      </w:r>
    </w:p>
    <w:p w:rsidR="00FB3755" w:rsidRDefault="00FB3755" w:rsidP="00CB4BC2">
      <w:r>
        <w:rPr>
          <w:rFonts w:hint="eastAsia"/>
        </w:rPr>
        <w:t>表單所收集到的資料，上傳到伺服器後，通常以</w:t>
      </w:r>
      <w:r>
        <w:rPr>
          <w:rFonts w:hint="eastAsia"/>
        </w:rPr>
        <w:t>CGI</w:t>
      </w:r>
      <w:r>
        <w:rPr>
          <w:rFonts w:hint="eastAsia"/>
        </w:rPr>
        <w:t>程式或</w:t>
      </w:r>
      <w:r>
        <w:rPr>
          <w:rFonts w:hint="eastAsia"/>
        </w:rPr>
        <w:t>ASP</w:t>
      </w:r>
      <w:r>
        <w:rPr>
          <w:rFonts w:hint="eastAsia"/>
        </w:rPr>
        <w:t>處理，</w:t>
      </w:r>
      <w:hyperlink r:id="rId108" w:tgtFrame="_blank" w:history="1">
        <w:r>
          <w:rPr>
            <w:rStyle w:val="ad"/>
            <w:rFonts w:hint="eastAsia"/>
            <w:sz w:val="27"/>
            <w:szCs w:val="27"/>
          </w:rPr>
          <w:t>詳見</w:t>
        </w:r>
        <w:r>
          <w:rPr>
            <w:rStyle w:val="ad"/>
            <w:rFonts w:hint="eastAsia"/>
            <w:sz w:val="27"/>
            <w:szCs w:val="27"/>
          </w:rPr>
          <w:t>ASP</w:t>
        </w:r>
        <w:r>
          <w:rPr>
            <w:rStyle w:val="ad"/>
            <w:rFonts w:hint="eastAsia"/>
            <w:sz w:val="27"/>
            <w:szCs w:val="27"/>
          </w:rPr>
          <w:t>語法</w:t>
        </w:r>
      </w:hyperlink>
      <w:r>
        <w:rPr>
          <w:rFonts w:hint="eastAsia"/>
        </w:rPr>
        <w:t>；或是若無伺</w:t>
      </w:r>
      <w:r>
        <w:rPr>
          <w:rFonts w:hint="eastAsia"/>
        </w:rPr>
        <w:lastRenderedPageBreak/>
        <w:t>服器架設時，也可以傳送到特定的</w:t>
      </w:r>
      <w:hyperlink r:id="rId109" w:anchor="eMail" w:tgtFrame="_blank" w:history="1">
        <w:r>
          <w:rPr>
            <w:rStyle w:val="ad"/>
            <w:rFonts w:hint="eastAsia"/>
            <w:sz w:val="27"/>
            <w:szCs w:val="27"/>
          </w:rPr>
          <w:t>電子郵址</w:t>
        </w:r>
      </w:hyperlink>
      <w:r>
        <w:rPr>
          <w:rFonts w:hint="eastAsia"/>
        </w:rPr>
        <w:t>。</w:t>
      </w:r>
    </w:p>
    <w:p w:rsidR="00FB3755" w:rsidRPr="003A6406" w:rsidRDefault="00FB3755" w:rsidP="003A6406">
      <w:pPr>
        <w:pStyle w:val="3"/>
        <w:spacing w:before="400" w:after="100"/>
      </w:pPr>
      <w:r w:rsidRPr="003A6406">
        <w:rPr>
          <w:rFonts w:hint="eastAsia"/>
        </w:rPr>
        <w:t>單鍵按鈕</w:t>
      </w:r>
    </w:p>
    <w:p w:rsidR="00FB3755" w:rsidRDefault="00FB3755" w:rsidP="00CB4BC2">
      <w:r>
        <w:rPr>
          <w:rFonts w:hint="eastAsia"/>
        </w:rPr>
        <w:t>最常見的控制鈕為單鍵按鈕</w:t>
      </w:r>
      <w:r w:rsidR="00556D26">
        <w:rPr>
          <w:rFonts w:hint="eastAsia"/>
        </w:rPr>
        <w:t>(</w:t>
      </w:r>
      <w:r>
        <w:rPr>
          <w:rFonts w:hint="eastAsia"/>
        </w:rPr>
        <w:t>button)</w:t>
      </w:r>
      <w:r>
        <w:rPr>
          <w:rFonts w:hint="eastAsia"/>
        </w:rPr>
        <w:t>，單鍵按鈕的功能，可以是簡單的連結圖片或是較複雜的連結到資料庫。其語法為指定控制鈕</w:t>
      </w:r>
      <w:r w:rsidRPr="00472CFF">
        <w:rPr>
          <w:rFonts w:hint="eastAsia"/>
        </w:rPr>
        <w:t>&lt;input&gt;</w:t>
      </w:r>
      <w:r>
        <w:rPr>
          <w:rFonts w:hint="eastAsia"/>
        </w:rPr>
        <w:t>的</w:t>
      </w:r>
      <w:r>
        <w:rPr>
          <w:rFonts w:hint="eastAsia"/>
        </w:rPr>
        <w:t>type</w:t>
      </w:r>
      <w:r>
        <w:rPr>
          <w:rFonts w:hint="eastAsia"/>
        </w:rPr>
        <w:t>屬性即可。單鍵按鈕的</w:t>
      </w:r>
      <w:r w:rsidRPr="00472CFF">
        <w:rPr>
          <w:rFonts w:hint="eastAsia"/>
        </w:rPr>
        <w:t>&lt;input&gt;</w:t>
      </w:r>
      <w:r>
        <w:rPr>
          <w:rFonts w:hint="eastAsia"/>
        </w:rPr>
        <w:t>相關屬性如下：</w:t>
      </w:r>
    </w:p>
    <w:tbl>
      <w:tblPr>
        <w:tblW w:w="10772" w:type="dxa"/>
        <w:jc w:val="center"/>
        <w:tblCellSpacing w:w="0" w:type="dxa"/>
        <w:tblBorders>
          <w:top w:val="outset" w:sz="6" w:space="0" w:color="006633"/>
          <w:left w:val="outset" w:sz="6" w:space="0" w:color="006633"/>
          <w:bottom w:val="outset" w:sz="6" w:space="0" w:color="006633"/>
          <w:right w:val="outset" w:sz="6" w:space="0" w:color="006633"/>
        </w:tblBorders>
        <w:tblCellMar>
          <w:top w:w="15" w:type="dxa"/>
          <w:left w:w="15" w:type="dxa"/>
          <w:bottom w:w="15" w:type="dxa"/>
          <w:right w:w="15" w:type="dxa"/>
        </w:tblCellMar>
        <w:tblLook w:val="04A0" w:firstRow="1" w:lastRow="0" w:firstColumn="1" w:lastColumn="0" w:noHBand="0" w:noVBand="1"/>
      </w:tblPr>
      <w:tblGrid>
        <w:gridCol w:w="1700"/>
        <w:gridCol w:w="5670"/>
        <w:gridCol w:w="3402"/>
      </w:tblGrid>
      <w:tr w:rsidR="00FB3755" w:rsidTr="00585E8A">
        <w:trPr>
          <w:tblCellSpacing w:w="0" w:type="dxa"/>
          <w:jc w:val="center"/>
        </w:trPr>
        <w:tc>
          <w:tcPr>
            <w:tcW w:w="789"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屬性</w:t>
            </w:r>
          </w:p>
        </w:tc>
        <w:tc>
          <w:tcPr>
            <w:tcW w:w="2632"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用途</w:t>
            </w:r>
          </w:p>
        </w:tc>
        <w:tc>
          <w:tcPr>
            <w:tcW w:w="1579"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屬性值</w:t>
            </w:r>
          </w:p>
        </w:tc>
      </w:tr>
      <w:tr w:rsidR="00FB3755" w:rsidTr="00585E8A">
        <w:trPr>
          <w:tblCellSpacing w:w="0" w:type="dxa"/>
          <w:jc w:val="center"/>
        </w:trPr>
        <w:tc>
          <w:tcPr>
            <w:tcW w:w="78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type</w:t>
            </w:r>
          </w:p>
        </w:tc>
        <w:tc>
          <w:tcPr>
            <w:tcW w:w="263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單鍵按鈕的類型</w:t>
            </w:r>
          </w:p>
        </w:tc>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button/submit/reset</w:t>
            </w:r>
          </w:p>
        </w:tc>
      </w:tr>
      <w:tr w:rsidR="00FB3755" w:rsidTr="00585E8A">
        <w:trPr>
          <w:tblCellSpacing w:w="0" w:type="dxa"/>
          <w:jc w:val="center"/>
        </w:trPr>
        <w:tc>
          <w:tcPr>
            <w:tcW w:w="78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name</w:t>
            </w:r>
          </w:p>
        </w:tc>
        <w:tc>
          <w:tcPr>
            <w:tcW w:w="263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F55970">
            <w:r>
              <w:t>單鍵按鈕代號，將於</w:t>
            </w:r>
            <w:r>
              <w:t>ASP</w:t>
            </w:r>
            <w:r>
              <w:t>程式使用</w:t>
            </w:r>
          </w:p>
        </w:tc>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w:t>
            </w:r>
            <w:r>
              <w:t>自訂</w:t>
            </w:r>
            <w:r>
              <w:t>)</w:t>
            </w:r>
          </w:p>
        </w:tc>
      </w:tr>
      <w:tr w:rsidR="00FB3755" w:rsidTr="00585E8A">
        <w:trPr>
          <w:tblCellSpacing w:w="0" w:type="dxa"/>
          <w:jc w:val="center"/>
        </w:trPr>
        <w:tc>
          <w:tcPr>
            <w:tcW w:w="78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value</w:t>
            </w:r>
          </w:p>
        </w:tc>
        <w:tc>
          <w:tcPr>
            <w:tcW w:w="263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單鍵按鈕上呈現的文字</w:t>
            </w:r>
          </w:p>
        </w:tc>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w:t>
            </w:r>
            <w:r>
              <w:t>自訂</w:t>
            </w:r>
            <w:r>
              <w:t>)</w:t>
            </w:r>
          </w:p>
        </w:tc>
      </w:tr>
      <w:tr w:rsidR="00FB3755" w:rsidTr="00585E8A">
        <w:trPr>
          <w:tblCellSpacing w:w="0" w:type="dxa"/>
          <w:jc w:val="center"/>
        </w:trPr>
        <w:tc>
          <w:tcPr>
            <w:tcW w:w="78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size</w:t>
            </w:r>
          </w:p>
        </w:tc>
        <w:tc>
          <w:tcPr>
            <w:tcW w:w="263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單鍵按鈕寬度</w:t>
            </w:r>
          </w:p>
        </w:tc>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w:t>
            </w:r>
            <w:r>
              <w:t>自訂</w:t>
            </w:r>
            <w:r>
              <w:t>)</w:t>
            </w:r>
          </w:p>
        </w:tc>
      </w:tr>
      <w:tr w:rsidR="00FB3755" w:rsidTr="00585E8A">
        <w:trPr>
          <w:tblCellSpacing w:w="0" w:type="dxa"/>
          <w:jc w:val="center"/>
        </w:trPr>
        <w:tc>
          <w:tcPr>
            <w:tcW w:w="78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style="..."</w:t>
            </w:r>
          </w:p>
        </w:tc>
        <w:tc>
          <w:tcPr>
            <w:tcW w:w="263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單鍵按鈕文字或邊框的設定</w:t>
            </w:r>
          </w:p>
        </w:tc>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w:t>
            </w:r>
            <w:r>
              <w:t>自訂</w:t>
            </w:r>
            <w:r>
              <w:t>)</w:t>
            </w:r>
          </w:p>
        </w:tc>
      </w:tr>
    </w:tbl>
    <w:p w:rsidR="00FB3755" w:rsidRDefault="00FB3755" w:rsidP="00CB4BC2">
      <w:r>
        <w:rPr>
          <w:rFonts w:hint="eastAsia"/>
        </w:rPr>
        <w:t>至於按鈕文字</w:t>
      </w:r>
      <w:r w:rsidR="00556D26">
        <w:rPr>
          <w:rFonts w:hint="eastAsia"/>
        </w:rPr>
        <w:t>(</w:t>
      </w:r>
      <w:r>
        <w:rPr>
          <w:rFonts w:hint="eastAsia"/>
        </w:rPr>
        <w:t>text</w:t>
      </w:r>
      <w:r w:rsidR="001E23C2">
        <w:rPr>
          <w:rFonts w:hint="eastAsia"/>
        </w:rPr>
        <w:t>)</w:t>
      </w:r>
      <w:r>
        <w:rPr>
          <w:rFonts w:hint="eastAsia"/>
        </w:rPr>
        <w:t>及按鈕邊框</w:t>
      </w:r>
      <w:r w:rsidR="00556D26">
        <w:rPr>
          <w:rFonts w:hint="eastAsia"/>
        </w:rPr>
        <w:t>(</w:t>
      </w:r>
      <w:r>
        <w:rPr>
          <w:rFonts w:hint="eastAsia"/>
        </w:rPr>
        <w:t>border</w:t>
      </w:r>
      <w:r w:rsidR="001E23C2">
        <w:rPr>
          <w:rFonts w:hint="eastAsia"/>
        </w:rPr>
        <w:t>)</w:t>
      </w:r>
      <w:r>
        <w:rPr>
          <w:rFonts w:hint="eastAsia"/>
        </w:rPr>
        <w:t>的設定，則可使用</w:t>
      </w:r>
      <w:r w:rsidRPr="00472CFF">
        <w:rPr>
          <w:rFonts w:hint="eastAsia"/>
        </w:rPr>
        <w:t>style="..."</w:t>
      </w:r>
      <w:r>
        <w:rPr>
          <w:rFonts w:hint="eastAsia"/>
        </w:rPr>
        <w:t>，有關</w:t>
      </w:r>
      <w:r>
        <w:rPr>
          <w:rFonts w:hint="eastAsia"/>
        </w:rPr>
        <w:t>style</w:t>
      </w:r>
      <w:r>
        <w:rPr>
          <w:rFonts w:hint="eastAsia"/>
        </w:rPr>
        <w:t>的設定請參閱</w:t>
      </w:r>
      <w:r>
        <w:rPr>
          <w:rFonts w:hint="eastAsia"/>
        </w:rPr>
        <w:t>CSS</w:t>
      </w:r>
      <w:r>
        <w:rPr>
          <w:rFonts w:hint="eastAsia"/>
        </w:rPr>
        <w:t>樣式表的「</w:t>
      </w:r>
      <w:hyperlink r:id="rId110" w:tgtFrame="_blank" w:history="1">
        <w:r>
          <w:rPr>
            <w:rStyle w:val="ad"/>
            <w:rFonts w:hint="eastAsia"/>
            <w:sz w:val="27"/>
            <w:szCs w:val="27"/>
          </w:rPr>
          <w:t>文字的特效</w:t>
        </w:r>
      </w:hyperlink>
      <w:r>
        <w:rPr>
          <w:rFonts w:hint="eastAsia"/>
        </w:rPr>
        <w:t>」與「</w:t>
      </w:r>
      <w:hyperlink r:id="rId111" w:tgtFrame="_blank" w:history="1">
        <w:r>
          <w:rPr>
            <w:rStyle w:val="ad"/>
            <w:rFonts w:hint="eastAsia"/>
            <w:sz w:val="27"/>
            <w:szCs w:val="27"/>
          </w:rPr>
          <w:t>表格的特效</w:t>
        </w:r>
      </w:hyperlink>
      <w:r>
        <w:rPr>
          <w:rFonts w:hint="eastAsia"/>
        </w:rPr>
        <w:t>」二節。常見的單鍵按鈕使用方式如下：</w:t>
      </w:r>
    </w:p>
    <w:tbl>
      <w:tblPr>
        <w:tblW w:w="10772" w:type="dxa"/>
        <w:jc w:val="center"/>
        <w:tblCellSpacing w:w="6" w:type="dxa"/>
        <w:tblBorders>
          <w:top w:val="outset" w:sz="12" w:space="0" w:color="006633"/>
          <w:left w:val="outset" w:sz="12" w:space="0" w:color="006633"/>
          <w:bottom w:val="outset" w:sz="12" w:space="0" w:color="006633"/>
          <w:right w:val="outset" w:sz="12" w:space="0" w:color="006633"/>
        </w:tblBorders>
        <w:tblCellMar>
          <w:top w:w="15" w:type="dxa"/>
          <w:left w:w="0" w:type="dxa"/>
          <w:bottom w:w="15" w:type="dxa"/>
          <w:right w:w="0" w:type="dxa"/>
        </w:tblCellMar>
        <w:tblLook w:val="04A0" w:firstRow="1" w:lastRow="0" w:firstColumn="1" w:lastColumn="0" w:noHBand="0" w:noVBand="1"/>
      </w:tblPr>
      <w:tblGrid>
        <w:gridCol w:w="3402"/>
        <w:gridCol w:w="5102"/>
        <w:gridCol w:w="2268"/>
      </w:tblGrid>
      <w:tr w:rsidR="00FB3755" w:rsidTr="00585E8A">
        <w:trPr>
          <w:tblCellSpacing w:w="6" w:type="dxa"/>
          <w:jc w:val="center"/>
        </w:trPr>
        <w:tc>
          <w:tcPr>
            <w:tcW w:w="1571"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用途</w:t>
            </w:r>
          </w:p>
        </w:tc>
        <w:tc>
          <w:tcPr>
            <w:tcW w:w="2363"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HTML</w:t>
            </w:r>
            <w:r>
              <w:t>語法</w:t>
            </w:r>
          </w:p>
        </w:tc>
        <w:tc>
          <w:tcPr>
            <w:tcW w:w="1044"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實例</w:t>
            </w:r>
          </w:p>
        </w:tc>
      </w:tr>
      <w:tr w:rsidR="00FB3755" w:rsidTr="00585E8A">
        <w:trPr>
          <w:tblCellSpacing w:w="6" w:type="dxa"/>
          <w:jc w:val="center"/>
        </w:trPr>
        <w:tc>
          <w:tcPr>
            <w:tcW w:w="1571"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採用預設值的單鍵按鈕</w:t>
            </w:r>
            <w:r w:rsidR="001E23C2" w:rsidRPr="001E23C2">
              <w:rPr>
                <w:b/>
              </w:rPr>
              <w:t>，</w:t>
            </w:r>
            <w:r>
              <w:t>例如：</w:t>
            </w:r>
          </w:p>
          <w:p w:rsidR="00FB3755" w:rsidRDefault="00FB3755" w:rsidP="00CB4BC2">
            <w:r>
              <w:t>按鈕長度與其文字長度有關。</w:t>
            </w:r>
          </w:p>
        </w:tc>
        <w:tc>
          <w:tcPr>
            <w:tcW w:w="2363"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&lt;form&gt;</w:t>
            </w:r>
            <w:r>
              <w:br/>
              <w:t>&lt;input type=button</w:t>
            </w:r>
            <w:r w:rsidRPr="00556D26">
              <w:rPr>
                <w:b/>
              </w:rPr>
              <w:t xml:space="preserve"> </w:t>
            </w:r>
            <w:r>
              <w:t>value="</w:t>
            </w:r>
            <w:r>
              <w:t>按鈕文字</w:t>
            </w:r>
            <w:r>
              <w:t>"&gt;</w:t>
            </w:r>
            <w:r>
              <w:br/>
              <w:t>&lt;/form&gt;</w:t>
            </w:r>
          </w:p>
        </w:tc>
        <w:tc>
          <w:tcPr>
            <w:tcW w:w="1044"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12" w:history="1">
              <w:r w:rsidR="00FB3755">
                <w:rPr>
                  <w:rStyle w:val="ad"/>
                </w:rPr>
                <w:t>預設的單鍵按鈕</w:t>
              </w:r>
            </w:hyperlink>
          </w:p>
        </w:tc>
      </w:tr>
      <w:tr w:rsidR="00FB3755" w:rsidTr="00585E8A">
        <w:trPr>
          <w:tblCellSpacing w:w="6" w:type="dxa"/>
          <w:jc w:val="center"/>
        </w:trPr>
        <w:tc>
          <w:tcPr>
            <w:tcW w:w="1571"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t>改變形狀的按鈕，例如：</w:t>
            </w:r>
          </w:p>
          <w:p w:rsidR="00FB3755" w:rsidRDefault="00FB3755">
            <w:pPr>
              <w:pStyle w:val="z-1"/>
            </w:pPr>
          </w:p>
          <w:p w:rsidR="00FB3755" w:rsidRDefault="00FB3755" w:rsidP="00CB4BC2">
            <w:r>
              <w:t xml:space="preserve">　</w:t>
            </w:r>
          </w:p>
        </w:tc>
        <w:tc>
          <w:tcPr>
            <w:tcW w:w="2363"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t>&lt;form&gt;</w:t>
            </w:r>
            <w:r>
              <w:br/>
              <w:t>&lt;input type=button</w:t>
            </w:r>
            <w:r w:rsidRPr="00556D26">
              <w:rPr>
                <w:b/>
              </w:rPr>
              <w:t xml:space="preserve"> </w:t>
            </w:r>
            <w:r>
              <w:t>value="</w:t>
            </w:r>
            <w:r>
              <w:t>按鈕文字</w:t>
            </w:r>
            <w:r>
              <w:t>"</w:t>
            </w:r>
            <w:r>
              <w:br/>
            </w:r>
            <w:r w:rsidRPr="00556D26">
              <w:rPr>
                <w:b/>
              </w:rPr>
              <w:t>          </w:t>
            </w:r>
            <w:r>
              <w:t xml:space="preserve"> size=</w:t>
            </w:r>
            <w:r>
              <w:t>按鈕寬度</w:t>
            </w:r>
            <w:r>
              <w:br/>
            </w:r>
            <w:r w:rsidRPr="00556D26">
              <w:rPr>
                <w:b/>
              </w:rPr>
              <w:t>          </w:t>
            </w:r>
            <w:r>
              <w:t xml:space="preserve"> style="font-size: </w:t>
            </w:r>
            <w:r>
              <w:t>按鈕文字點數</w:t>
            </w:r>
            <w:r>
              <w:t>;</w:t>
            </w:r>
            <w:r>
              <w:br/>
            </w:r>
            <w:r w:rsidRPr="00556D26">
              <w:rPr>
                <w:b/>
              </w:rPr>
              <w:t>          </w:t>
            </w:r>
            <w:r>
              <w:t xml:space="preserve"> color:</w:t>
            </w:r>
            <w:r>
              <w:t>按鈕文字顏色代碼</w:t>
            </w:r>
            <w:r>
              <w:t>;</w:t>
            </w:r>
            <w:r>
              <w:br/>
            </w:r>
            <w:r w:rsidRPr="00556D26">
              <w:rPr>
                <w:b/>
              </w:rPr>
              <w:t>          </w:t>
            </w:r>
            <w:r>
              <w:t xml:space="preserve"> font-family:</w:t>
            </w:r>
            <w:r>
              <w:t>按鈕文字字型</w:t>
            </w:r>
            <w:r>
              <w:t>;</w:t>
            </w:r>
            <w:r>
              <w:br/>
            </w:r>
            <w:r w:rsidRPr="00556D26">
              <w:rPr>
                <w:b/>
              </w:rPr>
              <w:t>          </w:t>
            </w:r>
            <w:r>
              <w:t xml:space="preserve"> font-style: bold/ italic;</w:t>
            </w:r>
            <w:r>
              <w:br/>
            </w:r>
            <w:r w:rsidRPr="00556D26">
              <w:rPr>
                <w:b/>
              </w:rPr>
              <w:t>          </w:t>
            </w:r>
            <w:r>
              <w:t xml:space="preserve"> border-style: ridge/ double; </w:t>
            </w:r>
            <w:r>
              <w:br/>
            </w:r>
            <w:r w:rsidRPr="00556D26">
              <w:rPr>
                <w:b/>
              </w:rPr>
              <w:t>          </w:t>
            </w:r>
            <w:r>
              <w:t xml:space="preserve"> border-width: </w:t>
            </w:r>
            <w:r>
              <w:t>邊框寬度</w:t>
            </w:r>
            <w:r>
              <w:t>;</w:t>
            </w:r>
            <w:r>
              <w:br/>
            </w:r>
            <w:r w:rsidRPr="00556D26">
              <w:rPr>
                <w:b/>
              </w:rPr>
              <w:t>          </w:t>
            </w:r>
            <w:r>
              <w:t xml:space="preserve"> background-color:</w:t>
            </w:r>
            <w:r>
              <w:t>底色顏色代碼</w:t>
            </w:r>
            <w:r>
              <w:t>"&gt;</w:t>
            </w:r>
            <w:r>
              <w:br/>
              <w:t>&lt;/form&gt;</w:t>
            </w:r>
          </w:p>
        </w:tc>
        <w:tc>
          <w:tcPr>
            <w:tcW w:w="1044"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314667" w:rsidP="00CB4BC2">
            <w:hyperlink r:id="rId113" w:anchor="2" w:tgtFrame="_blank" w:history="1">
              <w:r w:rsidR="00FB3755">
                <w:rPr>
                  <w:rStyle w:val="ad"/>
                </w:rPr>
                <w:t>不同造型</w:t>
              </w:r>
              <w:r w:rsidR="00FB3755">
                <w:rPr>
                  <w:rStyle w:val="ad"/>
                </w:rPr>
                <w:t xml:space="preserve"> </w:t>
              </w:r>
              <w:r w:rsidR="00FB3755">
                <w:rPr>
                  <w:rStyle w:val="ad"/>
                </w:rPr>
                <w:t>的按鈕</w:t>
              </w:r>
            </w:hyperlink>
          </w:p>
        </w:tc>
      </w:tr>
      <w:tr w:rsidR="00FB3755" w:rsidTr="00585E8A">
        <w:trPr>
          <w:tblCellSpacing w:w="6" w:type="dxa"/>
          <w:jc w:val="center"/>
        </w:trPr>
        <w:tc>
          <w:tcPr>
            <w:tcW w:w="1571" w:type="pct"/>
            <w:tcBorders>
              <w:top w:val="outset" w:sz="6" w:space="0" w:color="006633"/>
              <w:left w:val="outset" w:sz="6" w:space="0" w:color="006633"/>
              <w:bottom w:val="outset" w:sz="6" w:space="0" w:color="006633"/>
              <w:right w:val="outset" w:sz="6" w:space="0" w:color="006633"/>
            </w:tcBorders>
            <w:hideMark/>
          </w:tcPr>
          <w:p w:rsidR="00F55970" w:rsidRPr="00F55970" w:rsidRDefault="00FB3755" w:rsidP="00F55970">
            <w:r>
              <w:t>瀏覽檔案</w:t>
            </w:r>
          </w:p>
        </w:tc>
        <w:tc>
          <w:tcPr>
            <w:tcW w:w="2363"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&lt;form&gt;</w:t>
            </w:r>
            <w:r>
              <w:br/>
              <w:t>&lt;input type=file size=</w:t>
            </w:r>
            <w:r>
              <w:t>寬度</w:t>
            </w:r>
            <w:r>
              <w:t>;</w:t>
            </w:r>
            <w:r>
              <w:br/>
            </w:r>
            <w:r w:rsidRPr="00556D26">
              <w:rPr>
                <w:b/>
              </w:rPr>
              <w:t>          </w:t>
            </w:r>
            <w:r>
              <w:t xml:space="preserve"> size=</w:t>
            </w:r>
            <w:r>
              <w:t>按鈕寬度</w:t>
            </w:r>
            <w:r>
              <w:t>&gt;</w:t>
            </w:r>
            <w:r>
              <w:br/>
              <w:t>&lt;/form&gt;</w:t>
            </w:r>
          </w:p>
        </w:tc>
        <w:tc>
          <w:tcPr>
            <w:tcW w:w="1044"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14" w:anchor="3" w:tgtFrame="_blank" w:history="1">
              <w:r w:rsidR="00FB3755">
                <w:rPr>
                  <w:rStyle w:val="ad"/>
                </w:rPr>
                <w:t>開啟舊檔</w:t>
              </w:r>
            </w:hyperlink>
          </w:p>
        </w:tc>
      </w:tr>
      <w:tr w:rsidR="00FB3755" w:rsidTr="00585E8A">
        <w:trPr>
          <w:tblCellSpacing w:w="6" w:type="dxa"/>
          <w:jc w:val="center"/>
        </w:trPr>
        <w:tc>
          <w:tcPr>
            <w:tcW w:w="1571"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t>重設按鈕，按下後所有選取的東西都會清除</w:t>
            </w:r>
          </w:p>
          <w:p w:rsidR="00FB3755" w:rsidRDefault="00FB3755" w:rsidP="00CB4BC2">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2pt;height:20.65pt" o:ole="">
                  <v:imagedata r:id="rId115" o:title=""/>
                </v:shape>
                <w:control r:id="rId116" w:name="DefaultOcxName" w:shapeid="_x0000_i1068"/>
              </w:object>
            </w:r>
          </w:p>
          <w:p w:rsidR="00FB3755" w:rsidRDefault="00FB3755">
            <w:pPr>
              <w:pStyle w:val="z-1"/>
            </w:pPr>
          </w:p>
        </w:tc>
        <w:tc>
          <w:tcPr>
            <w:tcW w:w="2363"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t>&lt;form&gt;</w:t>
            </w:r>
            <w:r>
              <w:br/>
              <w:t>&lt;input type=reset&gt;</w:t>
            </w:r>
            <w:r>
              <w:br/>
              <w:t>&lt;/form&gt;</w:t>
            </w:r>
          </w:p>
        </w:tc>
        <w:tc>
          <w:tcPr>
            <w:tcW w:w="1044"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314667" w:rsidP="00CB4BC2">
            <w:hyperlink r:id="rId117" w:anchor="4" w:tgtFrame="_blank" w:history="1">
              <w:r w:rsidR="00FB3755">
                <w:rPr>
                  <w:rStyle w:val="ad"/>
                </w:rPr>
                <w:t>重設按鈕</w:t>
              </w:r>
            </w:hyperlink>
          </w:p>
        </w:tc>
      </w:tr>
      <w:tr w:rsidR="00FB3755" w:rsidTr="00585E8A">
        <w:trPr>
          <w:tblCellSpacing w:w="6" w:type="dxa"/>
          <w:jc w:val="center"/>
        </w:trPr>
        <w:tc>
          <w:tcPr>
            <w:tcW w:w="1571"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送出按鈕，按下後所有選取的東西都會送出</w:t>
            </w:r>
          </w:p>
          <w:p w:rsidR="00FB3755" w:rsidRDefault="00FB3755" w:rsidP="00CB4BC2">
            <w:r>
              <w:object w:dxaOrig="1440" w:dyaOrig="1440">
                <v:shape id="_x0000_i1071" type="#_x0000_t75" style="width:32pt;height:20.65pt" o:ole="">
                  <v:imagedata r:id="rId118" o:title=""/>
                </v:shape>
                <w:control r:id="rId119" w:name="DefaultOcxName1" w:shapeid="_x0000_i1071"/>
              </w:object>
            </w:r>
          </w:p>
          <w:p w:rsidR="00FB3755" w:rsidRDefault="00FB3755">
            <w:pPr>
              <w:pStyle w:val="z-1"/>
            </w:pPr>
          </w:p>
        </w:tc>
        <w:tc>
          <w:tcPr>
            <w:tcW w:w="2363"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&lt;form&gt;</w:t>
            </w:r>
            <w:r>
              <w:br/>
              <w:t>&lt;input type=submit&gt;</w:t>
            </w:r>
            <w:r>
              <w:br/>
              <w:t>&lt;/form&gt;</w:t>
            </w:r>
          </w:p>
        </w:tc>
        <w:tc>
          <w:tcPr>
            <w:tcW w:w="1044"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20" w:anchor="5" w:tgtFrame="_blank" w:history="1">
              <w:r w:rsidR="00FB3755">
                <w:rPr>
                  <w:rStyle w:val="ad"/>
                </w:rPr>
                <w:t>送出按鈕</w:t>
              </w:r>
            </w:hyperlink>
          </w:p>
        </w:tc>
      </w:tr>
      <w:tr w:rsidR="00FB3755" w:rsidTr="00585E8A">
        <w:trPr>
          <w:tblCellSpacing w:w="6" w:type="dxa"/>
          <w:jc w:val="center"/>
        </w:trPr>
        <w:tc>
          <w:tcPr>
            <w:tcW w:w="1571"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t>有圖片的在按鈕上</w:t>
            </w:r>
          </w:p>
        </w:tc>
        <w:tc>
          <w:tcPr>
            <w:tcW w:w="2363"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t>&lt;button&gt;</w:t>
            </w:r>
            <w:r>
              <w:br/>
              <w:t>&lt;img src= "</w:t>
            </w:r>
            <w:r>
              <w:t>圖片位址</w:t>
            </w:r>
            <w:r>
              <w:t>"</w:t>
            </w:r>
            <w:r>
              <w:br/>
              <w:t>&lt;/button&gt;</w:t>
            </w:r>
          </w:p>
        </w:tc>
        <w:tc>
          <w:tcPr>
            <w:tcW w:w="1044"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314667" w:rsidP="00CB4BC2">
            <w:hyperlink r:id="rId121" w:tgtFrame="_blank" w:history="1">
              <w:r w:rsidR="00FB3755">
                <w:rPr>
                  <w:rStyle w:val="ad"/>
                </w:rPr>
                <w:t>圖片按鈕</w:t>
              </w:r>
            </w:hyperlink>
          </w:p>
        </w:tc>
      </w:tr>
      <w:tr w:rsidR="00FB3755" w:rsidTr="00585E8A">
        <w:trPr>
          <w:tblCellSpacing w:w="6" w:type="dxa"/>
          <w:jc w:val="center"/>
        </w:trPr>
        <w:tc>
          <w:tcPr>
            <w:tcW w:w="1571"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圖片即按鈕</w:t>
            </w:r>
          </w:p>
        </w:tc>
        <w:tc>
          <w:tcPr>
            <w:tcW w:w="2363"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&lt;form&gt;</w:t>
            </w:r>
            <w:r>
              <w:br/>
              <w:t>&lt;input type=image</w:t>
            </w:r>
            <w:r w:rsidRPr="00556D26">
              <w:rPr>
                <w:b/>
              </w:rPr>
              <w:t xml:space="preserve">  </w:t>
            </w:r>
            <w:r>
              <w:t>src="</w:t>
            </w:r>
            <w:r>
              <w:t>圖片位址</w:t>
            </w:r>
            <w:r>
              <w:t>" </w:t>
            </w:r>
            <w:r>
              <w:br/>
            </w:r>
            <w:r w:rsidRPr="00556D26">
              <w:rPr>
                <w:b/>
              </w:rPr>
              <w:t xml:space="preserve">            </w:t>
            </w:r>
            <w:r>
              <w:t>border=</w:t>
            </w:r>
            <w:r>
              <w:t>邊框寬度</w:t>
            </w:r>
            <w:r>
              <w:t>&gt;</w:t>
            </w:r>
            <w:r>
              <w:br/>
            </w:r>
            <w:r>
              <w:lastRenderedPageBreak/>
              <w:t>&lt;/form&gt;</w:t>
            </w:r>
          </w:p>
        </w:tc>
        <w:tc>
          <w:tcPr>
            <w:tcW w:w="1044"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22" w:tgtFrame="_blank" w:history="1">
              <w:r w:rsidR="00FB3755">
                <w:rPr>
                  <w:rStyle w:val="ad"/>
                </w:rPr>
                <w:t>圖片按鈕</w:t>
              </w:r>
            </w:hyperlink>
          </w:p>
        </w:tc>
      </w:tr>
    </w:tbl>
    <w:p w:rsidR="00FB3755" w:rsidRPr="003A6406" w:rsidRDefault="00FB3755" w:rsidP="003A6406">
      <w:pPr>
        <w:pStyle w:val="3"/>
        <w:spacing w:before="400" w:after="100"/>
      </w:pPr>
      <w:r w:rsidRPr="003A6406">
        <w:rPr>
          <w:rFonts w:hint="eastAsia"/>
        </w:rPr>
        <w:lastRenderedPageBreak/>
        <w:t>按鈕表單</w:t>
      </w:r>
    </w:p>
    <w:tbl>
      <w:tblPr>
        <w:tblW w:w="10773" w:type="dxa"/>
        <w:jc w:val="center"/>
        <w:tblCellSpacing w:w="6" w:type="dxa"/>
        <w:tblBorders>
          <w:top w:val="outset" w:sz="12" w:space="0" w:color="006633"/>
          <w:left w:val="outset" w:sz="12" w:space="0" w:color="006633"/>
          <w:bottom w:val="outset" w:sz="12" w:space="0" w:color="006633"/>
          <w:right w:val="outset" w:sz="12" w:space="0" w:color="006633"/>
        </w:tblBorders>
        <w:tblCellMar>
          <w:top w:w="15" w:type="dxa"/>
          <w:left w:w="15" w:type="dxa"/>
          <w:bottom w:w="15" w:type="dxa"/>
          <w:right w:w="15" w:type="dxa"/>
        </w:tblCellMar>
        <w:tblLook w:val="04A0" w:firstRow="1" w:lastRow="0" w:firstColumn="1" w:lastColumn="0" w:noHBand="0" w:noVBand="1"/>
      </w:tblPr>
      <w:tblGrid>
        <w:gridCol w:w="2267"/>
        <w:gridCol w:w="5670"/>
        <w:gridCol w:w="2836"/>
      </w:tblGrid>
      <w:tr w:rsidR="00FB3755" w:rsidTr="00585E8A">
        <w:trPr>
          <w:tblCellSpacing w:w="6" w:type="dxa"/>
          <w:jc w:val="center"/>
        </w:trPr>
        <w:tc>
          <w:tcPr>
            <w:tcW w:w="1044"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用途</w:t>
            </w:r>
          </w:p>
        </w:tc>
        <w:tc>
          <w:tcPr>
            <w:tcW w:w="2626"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HTML</w:t>
            </w:r>
            <w:r>
              <w:rPr>
                <w:rFonts w:hint="eastAsia"/>
              </w:rPr>
              <w:t>語法</w:t>
            </w:r>
          </w:p>
        </w:tc>
        <w:tc>
          <w:tcPr>
            <w:tcW w:w="1308"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實例</w:t>
            </w:r>
          </w:p>
        </w:tc>
      </w:tr>
      <w:tr w:rsidR="00FB3755" w:rsidTr="00585E8A">
        <w:trPr>
          <w:tblCellSpacing w:w="6" w:type="dxa"/>
          <w:jc w:val="center"/>
        </w:trPr>
        <w:tc>
          <w:tcPr>
            <w:tcW w:w="1044"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空白複選單</w:t>
            </w:r>
          </w:p>
          <w:p w:rsidR="00FB3755" w:rsidRDefault="00FB3755">
            <w:pPr>
              <w:pStyle w:val="z-"/>
            </w:pPr>
          </w:p>
          <w:p w:rsidR="00FB3755" w:rsidRDefault="00FB3755" w:rsidP="00CB4BC2">
            <w:r>
              <w:object w:dxaOrig="1440" w:dyaOrig="1440">
                <v:shape id="_x0000_i1074" type="#_x0000_t75" style="width:18pt;height:15.35pt" o:ole="">
                  <v:imagedata r:id="rId123" o:title=""/>
                </v:shape>
                <w:control r:id="rId124" w:name="DefaultOcxName2" w:shapeid="_x0000_i1074"/>
              </w:object>
            </w:r>
            <w:r>
              <w:rPr>
                <w:rFonts w:hint="eastAsia"/>
              </w:rPr>
              <w:t>選項一</w:t>
            </w:r>
            <w:r>
              <w:rPr>
                <w:rFonts w:hint="eastAsia"/>
              </w:rPr>
              <w:br/>
            </w:r>
            <w:r>
              <w:object w:dxaOrig="1440" w:dyaOrig="1440">
                <v:shape id="_x0000_i1077" type="#_x0000_t75" style="width:18pt;height:15.35pt" o:ole="">
                  <v:imagedata r:id="rId123" o:title=""/>
                </v:shape>
                <w:control r:id="rId125" w:name="DefaultOcxName3" w:shapeid="_x0000_i1077"/>
              </w:object>
            </w:r>
            <w:r>
              <w:rPr>
                <w:rFonts w:hint="eastAsia"/>
              </w:rPr>
              <w:t>選項二</w:t>
            </w:r>
            <w:r>
              <w:rPr>
                <w:rFonts w:hint="eastAsia"/>
              </w:rPr>
              <w:br/>
            </w:r>
            <w:r>
              <w:object w:dxaOrig="1440" w:dyaOrig="1440">
                <v:shape id="_x0000_i1080" type="#_x0000_t75" style="width:18pt;height:15.35pt" o:ole="">
                  <v:imagedata r:id="rId123" o:title=""/>
                </v:shape>
                <w:control r:id="rId126" w:name="DefaultOcxName4" w:shapeid="_x0000_i1080"/>
              </w:object>
            </w:r>
            <w:r>
              <w:rPr>
                <w:rFonts w:hint="eastAsia"/>
              </w:rPr>
              <w:t>選項三</w:t>
            </w:r>
          </w:p>
          <w:p w:rsidR="00FB3755" w:rsidRDefault="00FB3755">
            <w:pPr>
              <w:pStyle w:val="z-1"/>
            </w:pPr>
          </w:p>
        </w:tc>
        <w:tc>
          <w:tcPr>
            <w:tcW w:w="2626"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框外文字</w:t>
            </w:r>
            <w:r>
              <w:rPr>
                <w:rFonts w:hint="eastAsia"/>
              </w:rPr>
              <w:br/>
              <w:t>&lt;form&gt;</w:t>
            </w:r>
            <w:r>
              <w:rPr>
                <w:rFonts w:hint="eastAsia"/>
              </w:rPr>
              <w:br/>
              <w:t>&lt;input type=radio value="</w:t>
            </w:r>
            <w:r>
              <w:rPr>
                <w:rFonts w:hint="eastAsia"/>
              </w:rPr>
              <w:t>選項對應值一</w:t>
            </w:r>
            <w:r>
              <w:rPr>
                <w:rFonts w:hint="eastAsia"/>
              </w:rPr>
              <w:t>"</w:t>
            </w:r>
            <w:r>
              <w:rPr>
                <w:rFonts w:hint="eastAsia"/>
              </w:rPr>
              <w:br/>
            </w:r>
            <w:r w:rsidRPr="00556D26">
              <w:rPr>
                <w:rFonts w:hint="eastAsia"/>
                <w:b/>
              </w:rPr>
              <w:t>          </w:t>
            </w:r>
            <w:r>
              <w:rPr>
                <w:rFonts w:hint="eastAsia"/>
              </w:rPr>
              <w:t xml:space="preserve"> name="</w:t>
            </w:r>
            <w:r>
              <w:rPr>
                <w:rFonts w:hint="eastAsia"/>
              </w:rPr>
              <w:t>選項代號一</w:t>
            </w:r>
            <w:r>
              <w:rPr>
                <w:rFonts w:hint="eastAsia"/>
              </w:rPr>
              <w:t xml:space="preserve">"&gt; </w:t>
            </w:r>
            <w:r>
              <w:rPr>
                <w:rFonts w:hint="eastAsia"/>
              </w:rPr>
              <w:t>選項一</w:t>
            </w:r>
            <w:r>
              <w:rPr>
                <w:rFonts w:hint="eastAsia"/>
              </w:rPr>
              <w:br/>
              <w:t>&lt;input type=radio value="</w:t>
            </w:r>
            <w:r>
              <w:rPr>
                <w:rFonts w:hint="eastAsia"/>
              </w:rPr>
              <w:t>選項對應值二</w:t>
            </w:r>
            <w:r>
              <w:rPr>
                <w:rFonts w:hint="eastAsia"/>
              </w:rPr>
              <w:t>"</w:t>
            </w:r>
            <w:r>
              <w:rPr>
                <w:rFonts w:hint="eastAsia"/>
              </w:rPr>
              <w:br/>
            </w:r>
            <w:r w:rsidRPr="00556D26">
              <w:rPr>
                <w:rFonts w:hint="eastAsia"/>
                <w:b/>
              </w:rPr>
              <w:t>          </w:t>
            </w:r>
            <w:r>
              <w:rPr>
                <w:rFonts w:hint="eastAsia"/>
              </w:rPr>
              <w:t xml:space="preserve"> name="</w:t>
            </w:r>
            <w:r>
              <w:rPr>
                <w:rFonts w:hint="eastAsia"/>
              </w:rPr>
              <w:t>選項代號二</w:t>
            </w:r>
            <w:r>
              <w:rPr>
                <w:rFonts w:hint="eastAsia"/>
              </w:rPr>
              <w:t xml:space="preserve">"&gt; </w:t>
            </w:r>
            <w:r>
              <w:rPr>
                <w:rFonts w:hint="eastAsia"/>
              </w:rPr>
              <w:t>選項二</w:t>
            </w:r>
            <w:r>
              <w:rPr>
                <w:rFonts w:hint="eastAsia"/>
              </w:rPr>
              <w:br/>
              <w:t>&lt;input type=radio value="</w:t>
            </w:r>
            <w:r>
              <w:rPr>
                <w:rFonts w:hint="eastAsia"/>
              </w:rPr>
              <w:t>選項對應值三</w:t>
            </w:r>
            <w:r>
              <w:rPr>
                <w:rFonts w:hint="eastAsia"/>
              </w:rPr>
              <w:t>"</w:t>
            </w:r>
            <w:r>
              <w:rPr>
                <w:rFonts w:hint="eastAsia"/>
              </w:rPr>
              <w:br/>
            </w:r>
            <w:r w:rsidRPr="00556D26">
              <w:rPr>
                <w:rFonts w:hint="eastAsia"/>
                <w:b/>
              </w:rPr>
              <w:t>          </w:t>
            </w:r>
            <w:r>
              <w:rPr>
                <w:rFonts w:hint="eastAsia"/>
              </w:rPr>
              <w:t xml:space="preserve"> name="</w:t>
            </w:r>
            <w:r>
              <w:rPr>
                <w:rFonts w:hint="eastAsia"/>
              </w:rPr>
              <w:t>選項代號三</w:t>
            </w:r>
            <w:r>
              <w:rPr>
                <w:rFonts w:hint="eastAsia"/>
              </w:rPr>
              <w:t xml:space="preserve">"&gt; </w:t>
            </w:r>
            <w:r>
              <w:rPr>
                <w:rFonts w:hint="eastAsia"/>
              </w:rPr>
              <w:t>選項三</w:t>
            </w:r>
            <w:r>
              <w:rPr>
                <w:rFonts w:hint="eastAsia"/>
              </w:rPr>
              <w:br/>
              <w:t>&lt; /form &gt;</w:t>
            </w:r>
          </w:p>
        </w:tc>
        <w:tc>
          <w:tcPr>
            <w:tcW w:w="1308"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27" w:anchor="1" w:tgtFrame="_blank" w:history="1">
              <w:r w:rsidR="00FB3755">
                <w:rPr>
                  <w:rStyle w:val="ad"/>
                  <w:rFonts w:hint="eastAsia"/>
                </w:rPr>
                <w:t>複選單</w:t>
              </w:r>
            </w:hyperlink>
          </w:p>
        </w:tc>
      </w:tr>
      <w:tr w:rsidR="00FB3755" w:rsidTr="00585E8A">
        <w:trPr>
          <w:tblCellSpacing w:w="6" w:type="dxa"/>
          <w:jc w:val="center"/>
        </w:trPr>
        <w:tc>
          <w:tcPr>
            <w:tcW w:w="1044"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預設為已勾選的複選單</w:t>
            </w:r>
          </w:p>
          <w:p w:rsidR="00FB3755" w:rsidRDefault="00FB3755">
            <w:pPr>
              <w:pStyle w:val="z-"/>
            </w:pPr>
            <w:r>
              <w:rPr>
                <w:rFonts w:hint="eastAsia"/>
              </w:rPr>
              <w:t>表單的頂端</w:t>
            </w:r>
          </w:p>
          <w:p w:rsidR="00FB3755" w:rsidRDefault="00FB3755" w:rsidP="00CB4BC2">
            <w:r>
              <w:object w:dxaOrig="1440" w:dyaOrig="1440">
                <v:shape id="_x0000_i1083" type="#_x0000_t75" style="width:18pt;height:15.35pt" o:ole="">
                  <v:imagedata r:id="rId128" o:title=""/>
                </v:shape>
                <w:control r:id="rId129" w:name="DefaultOcxName5" w:shapeid="_x0000_i1083"/>
              </w:object>
            </w:r>
            <w:r>
              <w:rPr>
                <w:rFonts w:hint="eastAsia"/>
              </w:rPr>
              <w:t>選項一</w:t>
            </w:r>
            <w:r>
              <w:rPr>
                <w:rFonts w:hint="eastAsia"/>
              </w:rPr>
              <w:br/>
            </w:r>
            <w:r>
              <w:object w:dxaOrig="1440" w:dyaOrig="1440">
                <v:shape id="_x0000_i1086" type="#_x0000_t75" style="width:18pt;height:15.35pt" o:ole="">
                  <v:imagedata r:id="rId128" o:title=""/>
                </v:shape>
                <w:control r:id="rId130" w:name="DefaultOcxName6" w:shapeid="_x0000_i1086"/>
              </w:object>
            </w:r>
            <w:r>
              <w:rPr>
                <w:rFonts w:hint="eastAsia"/>
              </w:rPr>
              <w:t>選項二</w:t>
            </w:r>
            <w:r>
              <w:rPr>
                <w:rFonts w:hint="eastAsia"/>
              </w:rPr>
              <w:br/>
            </w:r>
            <w:r>
              <w:object w:dxaOrig="1440" w:dyaOrig="1440">
                <v:shape id="_x0000_i1089" type="#_x0000_t75" style="width:18pt;height:15.35pt" o:ole="">
                  <v:imagedata r:id="rId128" o:title=""/>
                </v:shape>
                <w:control r:id="rId131" w:name="DefaultOcxName7" w:shapeid="_x0000_i1089"/>
              </w:object>
            </w:r>
            <w:r>
              <w:rPr>
                <w:rFonts w:hint="eastAsia"/>
              </w:rPr>
              <w:t>選項三</w:t>
            </w:r>
          </w:p>
          <w:p w:rsidR="00FB3755" w:rsidRDefault="00FB3755">
            <w:pPr>
              <w:pStyle w:val="z-1"/>
            </w:pPr>
            <w:r>
              <w:rPr>
                <w:rFonts w:hint="eastAsia"/>
              </w:rPr>
              <w:t>表單的底部</w:t>
            </w:r>
          </w:p>
        </w:tc>
        <w:tc>
          <w:tcPr>
            <w:tcW w:w="2626"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框外文字</w:t>
            </w:r>
            <w:r>
              <w:rPr>
                <w:rFonts w:hint="eastAsia"/>
              </w:rPr>
              <w:br/>
              <w:t>&lt;form&gt;</w:t>
            </w:r>
            <w:r>
              <w:rPr>
                <w:rFonts w:hint="eastAsia"/>
              </w:rPr>
              <w:br/>
              <w:t>&lt;input type=radio value="</w:t>
            </w:r>
            <w:r>
              <w:rPr>
                <w:rFonts w:hint="eastAsia"/>
              </w:rPr>
              <w:t>對應值一</w:t>
            </w:r>
            <w:r>
              <w:rPr>
                <w:rFonts w:hint="eastAsia"/>
              </w:rPr>
              <w:t>"</w:t>
            </w:r>
            <w:r>
              <w:rPr>
                <w:rFonts w:hint="eastAsia"/>
              </w:rPr>
              <w:br/>
            </w:r>
            <w:r w:rsidRPr="00556D26">
              <w:rPr>
                <w:rFonts w:hint="eastAsia"/>
                <w:b/>
              </w:rPr>
              <w:t>          </w:t>
            </w:r>
            <w:r>
              <w:rPr>
                <w:rFonts w:hint="eastAsia"/>
              </w:rPr>
              <w:t xml:space="preserve"> name="</w:t>
            </w:r>
            <w:r>
              <w:rPr>
                <w:rFonts w:hint="eastAsia"/>
              </w:rPr>
              <w:t>選項名稱一</w:t>
            </w:r>
            <w:r>
              <w:rPr>
                <w:rFonts w:hint="eastAsia"/>
              </w:rPr>
              <w:t>"</w:t>
            </w:r>
            <w:r w:rsidRPr="00556D26">
              <w:rPr>
                <w:rFonts w:hint="eastAsia"/>
                <w:b/>
              </w:rPr>
              <w:t xml:space="preserve">  </w:t>
            </w:r>
            <w:r>
              <w:rPr>
                <w:rFonts w:hint="eastAsia"/>
              </w:rPr>
              <w:t xml:space="preserve">checked&gt; </w:t>
            </w:r>
            <w:r>
              <w:rPr>
                <w:rFonts w:hint="eastAsia"/>
              </w:rPr>
              <w:t>選項一</w:t>
            </w:r>
            <w:r>
              <w:rPr>
                <w:rFonts w:hint="eastAsia"/>
              </w:rPr>
              <w:br/>
              <w:t>&lt;input type=radio value="</w:t>
            </w:r>
            <w:r>
              <w:rPr>
                <w:rFonts w:hint="eastAsia"/>
              </w:rPr>
              <w:t>對應值二</w:t>
            </w:r>
            <w:r>
              <w:rPr>
                <w:rFonts w:hint="eastAsia"/>
              </w:rPr>
              <w:t>"</w:t>
            </w:r>
            <w:r>
              <w:rPr>
                <w:rFonts w:hint="eastAsia"/>
              </w:rPr>
              <w:br/>
            </w:r>
            <w:r w:rsidRPr="00556D26">
              <w:rPr>
                <w:rFonts w:hint="eastAsia"/>
                <w:b/>
              </w:rPr>
              <w:t>          </w:t>
            </w:r>
            <w:r>
              <w:rPr>
                <w:rFonts w:hint="eastAsia"/>
              </w:rPr>
              <w:t xml:space="preserve"> name="</w:t>
            </w:r>
            <w:r>
              <w:rPr>
                <w:rFonts w:hint="eastAsia"/>
              </w:rPr>
              <w:t>選項名稱二</w:t>
            </w:r>
            <w:r>
              <w:rPr>
                <w:rFonts w:hint="eastAsia"/>
              </w:rPr>
              <w:t>"</w:t>
            </w:r>
            <w:r w:rsidRPr="00556D26">
              <w:rPr>
                <w:rFonts w:hint="eastAsia"/>
                <w:b/>
              </w:rPr>
              <w:t xml:space="preserve">  </w:t>
            </w:r>
            <w:r>
              <w:rPr>
                <w:rFonts w:hint="eastAsia"/>
              </w:rPr>
              <w:t xml:space="preserve">checked&gt; </w:t>
            </w:r>
            <w:r>
              <w:rPr>
                <w:rFonts w:hint="eastAsia"/>
              </w:rPr>
              <w:t>選項二</w:t>
            </w:r>
            <w:r>
              <w:rPr>
                <w:rFonts w:hint="eastAsia"/>
              </w:rPr>
              <w:br/>
              <w:t>&lt;input type=radio value="</w:t>
            </w:r>
            <w:r>
              <w:rPr>
                <w:rFonts w:hint="eastAsia"/>
              </w:rPr>
              <w:t>對應值三</w:t>
            </w:r>
            <w:r>
              <w:rPr>
                <w:rFonts w:hint="eastAsia"/>
              </w:rPr>
              <w:t>"</w:t>
            </w:r>
            <w:r>
              <w:rPr>
                <w:rFonts w:hint="eastAsia"/>
              </w:rPr>
              <w:br/>
            </w:r>
            <w:r w:rsidRPr="00556D26">
              <w:rPr>
                <w:rFonts w:hint="eastAsia"/>
                <w:b/>
              </w:rPr>
              <w:t>          </w:t>
            </w:r>
            <w:r>
              <w:rPr>
                <w:rFonts w:hint="eastAsia"/>
              </w:rPr>
              <w:t xml:space="preserve"> name="</w:t>
            </w:r>
            <w:r>
              <w:rPr>
                <w:rFonts w:hint="eastAsia"/>
              </w:rPr>
              <w:t>選項名稱三</w:t>
            </w:r>
            <w:r>
              <w:rPr>
                <w:rFonts w:hint="eastAsia"/>
              </w:rPr>
              <w:t>"</w:t>
            </w:r>
            <w:r w:rsidRPr="00556D26">
              <w:rPr>
                <w:rFonts w:hint="eastAsia"/>
                <w:b/>
              </w:rPr>
              <w:t xml:space="preserve">  </w:t>
            </w:r>
            <w:r>
              <w:rPr>
                <w:rFonts w:hint="eastAsia"/>
              </w:rPr>
              <w:t xml:space="preserve">checked&gt; </w:t>
            </w:r>
            <w:r>
              <w:rPr>
                <w:rFonts w:hint="eastAsia"/>
              </w:rPr>
              <w:t>選項三</w:t>
            </w:r>
            <w:r>
              <w:rPr>
                <w:rFonts w:hint="eastAsia"/>
              </w:rPr>
              <w:br/>
              <w:t>&lt;/form&gt;</w:t>
            </w:r>
          </w:p>
        </w:tc>
        <w:tc>
          <w:tcPr>
            <w:tcW w:w="1308"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314667" w:rsidP="00CB4BC2">
            <w:hyperlink r:id="rId132" w:anchor="2" w:tgtFrame="_blank" w:history="1">
              <w:r w:rsidR="00FB3755">
                <w:rPr>
                  <w:rStyle w:val="ad"/>
                  <w:rFonts w:hint="eastAsia"/>
                </w:rPr>
                <w:t>有預設值的勾選單</w:t>
              </w:r>
            </w:hyperlink>
          </w:p>
        </w:tc>
      </w:tr>
      <w:tr w:rsidR="00FB3755" w:rsidTr="00585E8A">
        <w:trPr>
          <w:tblCellSpacing w:w="6" w:type="dxa"/>
          <w:jc w:val="center"/>
        </w:trPr>
        <w:tc>
          <w:tcPr>
            <w:tcW w:w="1044"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單選單，只能勾選一項目，且選了無法刪除。注意：所有的</w:t>
            </w:r>
            <w:r>
              <w:rPr>
                <w:rFonts w:hint="eastAsia"/>
              </w:rPr>
              <w:t xml:space="preserve"> Name </w:t>
            </w:r>
            <w:r>
              <w:rPr>
                <w:rFonts w:hint="eastAsia"/>
              </w:rPr>
              <w:t>必需相同</w:t>
            </w:r>
          </w:p>
          <w:p w:rsidR="00FB3755" w:rsidRDefault="00FB3755">
            <w:pPr>
              <w:pStyle w:val="z-"/>
            </w:pPr>
            <w:r>
              <w:rPr>
                <w:rFonts w:hint="eastAsia"/>
              </w:rPr>
              <w:t>表單的頂端</w:t>
            </w:r>
          </w:p>
          <w:p w:rsidR="00FB3755" w:rsidRDefault="00FB3755" w:rsidP="00CB4BC2">
            <w:r>
              <w:object w:dxaOrig="1440" w:dyaOrig="1440">
                <v:shape id="_x0000_i1092" type="#_x0000_t75" style="width:18pt;height:15.35pt" o:ole="">
                  <v:imagedata r:id="rId128" o:title=""/>
                </v:shape>
                <w:control r:id="rId133" w:name="DefaultOcxName8" w:shapeid="_x0000_i1092"/>
              </w:object>
            </w:r>
            <w:r>
              <w:rPr>
                <w:rFonts w:hint="eastAsia"/>
              </w:rPr>
              <w:t>選項一</w:t>
            </w:r>
            <w:r>
              <w:rPr>
                <w:rFonts w:hint="eastAsia"/>
              </w:rPr>
              <w:br/>
            </w:r>
            <w:r>
              <w:object w:dxaOrig="1440" w:dyaOrig="1440">
                <v:shape id="_x0000_i1095" type="#_x0000_t75" style="width:18pt;height:15.35pt" o:ole="">
                  <v:imagedata r:id="rId123" o:title=""/>
                </v:shape>
                <w:control r:id="rId134" w:name="DefaultOcxName9" w:shapeid="_x0000_i1095"/>
              </w:object>
            </w:r>
            <w:r>
              <w:rPr>
                <w:rFonts w:hint="eastAsia"/>
              </w:rPr>
              <w:t>選項二</w:t>
            </w:r>
            <w:r>
              <w:rPr>
                <w:rFonts w:hint="eastAsia"/>
              </w:rPr>
              <w:br/>
            </w:r>
            <w:r>
              <w:object w:dxaOrig="1440" w:dyaOrig="1440">
                <v:shape id="_x0000_i1098" type="#_x0000_t75" style="width:18pt;height:15.35pt" o:ole="">
                  <v:imagedata r:id="rId123" o:title=""/>
                </v:shape>
                <w:control r:id="rId135" w:name="DefaultOcxName10" w:shapeid="_x0000_i1098"/>
              </w:object>
            </w:r>
            <w:r>
              <w:rPr>
                <w:rFonts w:hint="eastAsia"/>
              </w:rPr>
              <w:t>選項三</w:t>
            </w:r>
          </w:p>
          <w:p w:rsidR="00FB3755" w:rsidRDefault="00FB3755">
            <w:pPr>
              <w:pStyle w:val="z-1"/>
            </w:pPr>
            <w:r>
              <w:rPr>
                <w:rFonts w:hint="eastAsia"/>
              </w:rPr>
              <w:t>表單的底部</w:t>
            </w:r>
          </w:p>
        </w:tc>
        <w:tc>
          <w:tcPr>
            <w:tcW w:w="2626"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框外文字</w:t>
            </w:r>
            <w:r>
              <w:rPr>
                <w:rFonts w:hint="eastAsia"/>
              </w:rPr>
              <w:br/>
              <w:t>&lt;form&gt;</w:t>
            </w:r>
            <w:r>
              <w:rPr>
                <w:rFonts w:hint="eastAsia"/>
              </w:rPr>
              <w:br/>
              <w:t>&lt;input type=radio value="</w:t>
            </w:r>
            <w:r>
              <w:rPr>
                <w:rFonts w:hint="eastAsia"/>
              </w:rPr>
              <w:t>對應值一</w:t>
            </w:r>
            <w:r>
              <w:rPr>
                <w:rFonts w:hint="eastAsia"/>
              </w:rPr>
              <w:t>"</w:t>
            </w:r>
            <w:r>
              <w:rPr>
                <w:rFonts w:hint="eastAsia"/>
              </w:rPr>
              <w:br/>
            </w:r>
            <w:r w:rsidRPr="00556D26">
              <w:rPr>
                <w:rFonts w:hint="eastAsia"/>
                <w:b/>
              </w:rPr>
              <w:t>          </w:t>
            </w:r>
            <w:r>
              <w:rPr>
                <w:rFonts w:hint="eastAsia"/>
              </w:rPr>
              <w:t xml:space="preserve"> name="</w:t>
            </w:r>
            <w:r>
              <w:rPr>
                <w:rFonts w:hint="eastAsia"/>
              </w:rPr>
              <w:t>群組名稱</w:t>
            </w:r>
            <w:r>
              <w:rPr>
                <w:rFonts w:hint="eastAsia"/>
              </w:rPr>
              <w:t xml:space="preserve">"&gt; </w:t>
            </w:r>
            <w:r>
              <w:rPr>
                <w:rFonts w:hint="eastAsia"/>
              </w:rPr>
              <w:t>選項一</w:t>
            </w:r>
            <w:r>
              <w:rPr>
                <w:rFonts w:hint="eastAsia"/>
              </w:rPr>
              <w:br/>
              <w:t>&lt;input type=radio value="</w:t>
            </w:r>
            <w:r>
              <w:rPr>
                <w:rFonts w:hint="eastAsia"/>
              </w:rPr>
              <w:t>對應值二</w:t>
            </w:r>
            <w:r>
              <w:rPr>
                <w:rFonts w:hint="eastAsia"/>
              </w:rPr>
              <w:t>"</w:t>
            </w:r>
            <w:r>
              <w:rPr>
                <w:rFonts w:hint="eastAsia"/>
              </w:rPr>
              <w:br/>
            </w:r>
            <w:r w:rsidRPr="00556D26">
              <w:rPr>
                <w:rFonts w:hint="eastAsia"/>
                <w:b/>
              </w:rPr>
              <w:t>          </w:t>
            </w:r>
            <w:r>
              <w:rPr>
                <w:rFonts w:hint="eastAsia"/>
              </w:rPr>
              <w:t xml:space="preserve"> name="</w:t>
            </w:r>
            <w:r>
              <w:rPr>
                <w:rFonts w:hint="eastAsia"/>
              </w:rPr>
              <w:t>群組名稱</w:t>
            </w:r>
            <w:r>
              <w:rPr>
                <w:rFonts w:hint="eastAsia"/>
              </w:rPr>
              <w:t xml:space="preserve">"&gt; </w:t>
            </w:r>
            <w:r>
              <w:rPr>
                <w:rFonts w:hint="eastAsia"/>
              </w:rPr>
              <w:t>選項二</w:t>
            </w:r>
            <w:r>
              <w:rPr>
                <w:rFonts w:hint="eastAsia"/>
              </w:rPr>
              <w:br/>
              <w:t>&lt;input type=radio value="</w:t>
            </w:r>
            <w:r>
              <w:rPr>
                <w:rFonts w:hint="eastAsia"/>
              </w:rPr>
              <w:t>對應值三</w:t>
            </w:r>
            <w:r>
              <w:rPr>
                <w:rFonts w:hint="eastAsia"/>
              </w:rPr>
              <w:t>"</w:t>
            </w:r>
            <w:r>
              <w:rPr>
                <w:rFonts w:hint="eastAsia"/>
              </w:rPr>
              <w:br/>
            </w:r>
            <w:r w:rsidRPr="00556D26">
              <w:rPr>
                <w:rFonts w:hint="eastAsia"/>
                <w:b/>
              </w:rPr>
              <w:t>          </w:t>
            </w:r>
            <w:r>
              <w:rPr>
                <w:rFonts w:hint="eastAsia"/>
              </w:rPr>
              <w:t xml:space="preserve"> name="</w:t>
            </w:r>
            <w:r>
              <w:rPr>
                <w:rFonts w:hint="eastAsia"/>
              </w:rPr>
              <w:t>群組名稱</w:t>
            </w:r>
            <w:r>
              <w:rPr>
                <w:rFonts w:hint="eastAsia"/>
              </w:rPr>
              <w:t xml:space="preserve">"&gt; </w:t>
            </w:r>
            <w:r>
              <w:rPr>
                <w:rFonts w:hint="eastAsia"/>
              </w:rPr>
              <w:t>選項三</w:t>
            </w:r>
            <w:r>
              <w:rPr>
                <w:rFonts w:hint="eastAsia"/>
              </w:rPr>
              <w:br/>
              <w:t>&lt;/form&gt;</w:t>
            </w:r>
          </w:p>
        </w:tc>
        <w:tc>
          <w:tcPr>
            <w:tcW w:w="1308"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36" w:anchor="3" w:tgtFrame="_blank" w:history="1">
              <w:r w:rsidR="00FB3755">
                <w:rPr>
                  <w:rStyle w:val="ad"/>
                  <w:rFonts w:hint="eastAsia"/>
                </w:rPr>
                <w:t>單選單</w:t>
              </w:r>
            </w:hyperlink>
          </w:p>
        </w:tc>
      </w:tr>
      <w:tr w:rsidR="00FB3755" w:rsidTr="00585E8A">
        <w:trPr>
          <w:tblCellSpacing w:w="6" w:type="dxa"/>
          <w:jc w:val="center"/>
        </w:trPr>
        <w:tc>
          <w:tcPr>
            <w:tcW w:w="1044"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表單樣式變化</w:t>
            </w:r>
          </w:p>
          <w:p w:rsidR="00FB3755" w:rsidRDefault="00FB3755">
            <w:pPr>
              <w:pStyle w:val="z-"/>
            </w:pPr>
            <w:r>
              <w:rPr>
                <w:rFonts w:hint="eastAsia"/>
              </w:rPr>
              <w:t>表單的頂端</w:t>
            </w:r>
          </w:p>
          <w:p w:rsidR="00FB3755" w:rsidRDefault="00FB3755" w:rsidP="00CB4BC2">
            <w:r>
              <w:object w:dxaOrig="1440" w:dyaOrig="1440">
                <v:shape id="_x0000_i1101" type="#_x0000_t75" style="width:18pt;height:15.35pt" o:ole="">
                  <v:imagedata r:id="rId137" o:title=""/>
                </v:shape>
                <w:control r:id="rId138" w:name="DefaultOcxName11" w:shapeid="_x0000_i1101"/>
              </w:object>
            </w:r>
            <w:r>
              <w:rPr>
                <w:rFonts w:hint="eastAsia"/>
              </w:rPr>
              <w:t>選項一</w:t>
            </w:r>
            <w:r>
              <w:rPr>
                <w:rFonts w:hint="eastAsia"/>
              </w:rPr>
              <w:br/>
            </w:r>
            <w:r>
              <w:object w:dxaOrig="1440" w:dyaOrig="1440">
                <v:shape id="_x0000_i1104" type="#_x0000_t75" style="width:18pt;height:15.35pt" o:ole="">
                  <v:imagedata r:id="rId137" o:title=""/>
                </v:shape>
                <w:control r:id="rId139" w:name="DefaultOcxName12" w:shapeid="_x0000_i1104"/>
              </w:object>
            </w:r>
            <w:r>
              <w:rPr>
                <w:rFonts w:hint="eastAsia"/>
              </w:rPr>
              <w:t>選項二</w:t>
            </w:r>
            <w:r>
              <w:rPr>
                <w:rFonts w:hint="eastAsia"/>
              </w:rPr>
              <w:br/>
            </w:r>
            <w:r>
              <w:object w:dxaOrig="1440" w:dyaOrig="1440">
                <v:shape id="_x0000_i1107" type="#_x0000_t75" style="width:18pt;height:15.35pt" o:ole="">
                  <v:imagedata r:id="rId137" o:title=""/>
                </v:shape>
                <w:control r:id="rId140" w:name="DefaultOcxName13" w:shapeid="_x0000_i1107"/>
              </w:object>
            </w:r>
            <w:r>
              <w:rPr>
                <w:rFonts w:hint="eastAsia"/>
              </w:rPr>
              <w:t>選項三</w:t>
            </w:r>
          </w:p>
          <w:p w:rsidR="00FB3755" w:rsidRDefault="00FB3755">
            <w:pPr>
              <w:pStyle w:val="z-1"/>
            </w:pPr>
            <w:r>
              <w:rPr>
                <w:rFonts w:hint="eastAsia"/>
              </w:rPr>
              <w:t>表單的底部</w:t>
            </w:r>
          </w:p>
        </w:tc>
        <w:tc>
          <w:tcPr>
            <w:tcW w:w="2626"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框外文字</w:t>
            </w:r>
            <w:r>
              <w:rPr>
                <w:rFonts w:hint="eastAsia"/>
              </w:rPr>
              <w:br/>
              <w:t>&lt;form&gt;</w:t>
            </w:r>
            <w:r>
              <w:rPr>
                <w:rFonts w:hint="eastAsia"/>
              </w:rPr>
              <w:br/>
              <w:t>&lt;input type=checkbox value=on</w:t>
            </w:r>
            <w:r>
              <w:rPr>
                <w:rFonts w:hint="eastAsia"/>
              </w:rPr>
              <w:br/>
            </w:r>
            <w:r w:rsidRPr="00556D26">
              <w:rPr>
                <w:rFonts w:hint="eastAsia"/>
                <w:b/>
              </w:rPr>
              <w:t>          </w:t>
            </w:r>
            <w:r>
              <w:rPr>
                <w:rFonts w:hint="eastAsia"/>
              </w:rPr>
              <w:t xml:space="preserve"> name="</w:t>
            </w:r>
            <w:r>
              <w:rPr>
                <w:rFonts w:hint="eastAsia"/>
              </w:rPr>
              <w:t>群組名稱</w:t>
            </w:r>
            <w:r>
              <w:rPr>
                <w:rFonts w:hint="eastAsia"/>
              </w:rPr>
              <w:t xml:space="preserve">"&gt; </w:t>
            </w:r>
            <w:r>
              <w:rPr>
                <w:rFonts w:hint="eastAsia"/>
              </w:rPr>
              <w:t>選項一</w:t>
            </w:r>
            <w:r>
              <w:rPr>
                <w:rFonts w:hint="eastAsia"/>
              </w:rPr>
              <w:br/>
              <w:t>&lt;input type=checkbox value=on</w:t>
            </w:r>
            <w:r>
              <w:rPr>
                <w:rFonts w:hint="eastAsia"/>
              </w:rPr>
              <w:br/>
            </w:r>
            <w:r w:rsidRPr="00556D26">
              <w:rPr>
                <w:rFonts w:hint="eastAsia"/>
                <w:b/>
              </w:rPr>
              <w:t>          </w:t>
            </w:r>
            <w:r>
              <w:rPr>
                <w:rFonts w:hint="eastAsia"/>
              </w:rPr>
              <w:t xml:space="preserve"> name="</w:t>
            </w:r>
            <w:r>
              <w:rPr>
                <w:rFonts w:hint="eastAsia"/>
              </w:rPr>
              <w:t>群組名稱</w:t>
            </w:r>
            <w:r>
              <w:rPr>
                <w:rFonts w:hint="eastAsia"/>
              </w:rPr>
              <w:t xml:space="preserve">"&gt; </w:t>
            </w:r>
            <w:r>
              <w:rPr>
                <w:rFonts w:hint="eastAsia"/>
              </w:rPr>
              <w:t>選項二</w:t>
            </w:r>
            <w:r>
              <w:rPr>
                <w:rFonts w:hint="eastAsia"/>
              </w:rPr>
              <w:br/>
              <w:t>&lt;input type=checkbox value=on</w:t>
            </w:r>
            <w:r>
              <w:rPr>
                <w:rFonts w:hint="eastAsia"/>
              </w:rPr>
              <w:br/>
            </w:r>
            <w:r w:rsidRPr="00556D26">
              <w:rPr>
                <w:rFonts w:hint="eastAsia"/>
                <w:b/>
              </w:rPr>
              <w:t xml:space="preserve">            </w:t>
            </w:r>
            <w:r>
              <w:rPr>
                <w:rFonts w:hint="eastAsia"/>
              </w:rPr>
              <w:t>name="</w:t>
            </w:r>
            <w:r>
              <w:rPr>
                <w:rFonts w:hint="eastAsia"/>
              </w:rPr>
              <w:t>群組名稱</w:t>
            </w:r>
            <w:r>
              <w:rPr>
                <w:rFonts w:hint="eastAsia"/>
              </w:rPr>
              <w:t xml:space="preserve">"&gt; </w:t>
            </w:r>
            <w:r>
              <w:rPr>
                <w:rFonts w:hint="eastAsia"/>
              </w:rPr>
              <w:t>選項三</w:t>
            </w:r>
            <w:r>
              <w:rPr>
                <w:rFonts w:hint="eastAsia"/>
              </w:rPr>
              <w:br/>
              <w:t>&lt;/form&gt;</w:t>
            </w:r>
          </w:p>
        </w:tc>
        <w:tc>
          <w:tcPr>
            <w:tcW w:w="1308"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314667" w:rsidP="00CB4BC2">
            <w:hyperlink r:id="rId141" w:anchor="4" w:tgtFrame="_blank" w:history="1">
              <w:r w:rsidR="00FB3755">
                <w:rPr>
                  <w:rStyle w:val="ad"/>
                  <w:rFonts w:hint="eastAsia"/>
                </w:rPr>
                <w:t>打勾的清單</w:t>
              </w:r>
            </w:hyperlink>
          </w:p>
        </w:tc>
      </w:tr>
    </w:tbl>
    <w:p w:rsidR="00FB3755" w:rsidRPr="003A6406" w:rsidRDefault="00FB3755" w:rsidP="003A6406">
      <w:pPr>
        <w:pStyle w:val="3"/>
        <w:spacing w:before="400" w:after="100"/>
      </w:pPr>
      <w:r w:rsidRPr="003A6406">
        <w:rPr>
          <w:rFonts w:hint="eastAsia"/>
        </w:rPr>
        <w:t>文字方塊表單</w:t>
      </w:r>
    </w:p>
    <w:tbl>
      <w:tblPr>
        <w:tblW w:w="10827" w:type="dxa"/>
        <w:jc w:val="center"/>
        <w:tblCellSpacing w:w="6" w:type="dxa"/>
        <w:tblBorders>
          <w:top w:val="outset" w:sz="12" w:space="0" w:color="006633"/>
          <w:left w:val="outset" w:sz="12" w:space="0" w:color="006633"/>
          <w:bottom w:val="outset" w:sz="12" w:space="0" w:color="006633"/>
          <w:right w:val="outset" w:sz="12" w:space="0" w:color="006633"/>
        </w:tblBorders>
        <w:tblCellMar>
          <w:top w:w="15" w:type="dxa"/>
          <w:left w:w="0" w:type="dxa"/>
          <w:bottom w:w="15" w:type="dxa"/>
          <w:right w:w="0" w:type="dxa"/>
        </w:tblCellMar>
        <w:tblLook w:val="04A0" w:firstRow="1" w:lastRow="0" w:firstColumn="1" w:lastColumn="0" w:noHBand="0" w:noVBand="1"/>
      </w:tblPr>
      <w:tblGrid>
        <w:gridCol w:w="4536"/>
        <w:gridCol w:w="4536"/>
        <w:gridCol w:w="1755"/>
      </w:tblGrid>
      <w:tr w:rsidR="00FB3755" w:rsidTr="00CB4BC2">
        <w:trPr>
          <w:tblCellSpacing w:w="6" w:type="dxa"/>
          <w:jc w:val="center"/>
        </w:trPr>
        <w:tc>
          <w:tcPr>
            <w:tcW w:w="2086"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用途</w:t>
            </w:r>
          </w:p>
        </w:tc>
        <w:tc>
          <w:tcPr>
            <w:tcW w:w="2089"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HTML</w:t>
            </w:r>
            <w:r>
              <w:rPr>
                <w:rFonts w:hint="eastAsia"/>
              </w:rPr>
              <w:t>語法</w:t>
            </w:r>
          </w:p>
        </w:tc>
        <w:tc>
          <w:tcPr>
            <w:tcW w:w="802"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實例</w:t>
            </w:r>
          </w:p>
        </w:tc>
      </w:tr>
      <w:tr w:rsidR="00FB3755" w:rsidTr="00CB4BC2">
        <w:trPr>
          <w:tblCellSpacing w:w="6" w:type="dxa"/>
          <w:jc w:val="center"/>
        </w:trPr>
        <w:tc>
          <w:tcPr>
            <w:tcW w:w="2086"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下拉式選單</w:t>
            </w:r>
            <w:r>
              <w:rPr>
                <w:rFonts w:hint="eastAsia"/>
              </w:rPr>
              <w:br/>
            </w:r>
            <w:r w:rsidRPr="00556D26">
              <w:rPr>
                <w:rFonts w:hint="eastAsia"/>
                <w:b/>
              </w:rPr>
              <w:t xml:space="preserve">                                         </w:t>
            </w:r>
            <w:r>
              <w:rPr>
                <w:rFonts w:hint="eastAsia"/>
              </w:rPr>
              <w:t> </w:t>
            </w:r>
            <w:r>
              <w:object w:dxaOrig="1440" w:dyaOrig="1440">
                <v:shape id="_x0000_i1110" type="#_x0000_t75" style="width:45.35pt;height:18pt" o:ole="">
                  <v:imagedata r:id="rId142" o:title=""/>
                </v:shape>
                <w:control r:id="rId143" w:name="DefaultOcxName14" w:shapeid="_x0000_i1110"/>
              </w:object>
            </w:r>
            <w:r>
              <w:rPr>
                <w:rFonts w:hint="eastAsia"/>
              </w:rPr>
              <w:br/>
            </w:r>
            <w:r>
              <w:rPr>
                <w:rFonts w:hint="eastAsia"/>
              </w:rPr>
              <w:t>觀看全部選項則使用右側箭頭，螢幕每次只列出一項，且為預設選項</w:t>
            </w:r>
            <w:r w:rsidR="001E23C2" w:rsidRPr="001E23C2">
              <w:rPr>
                <w:rFonts w:hint="eastAsia"/>
                <w:b/>
              </w:rPr>
              <w:t>。</w:t>
            </w:r>
            <w:r>
              <w:rPr>
                <w:rFonts w:hint="eastAsia"/>
              </w:rPr>
              <w:t>預設選項即有加</w:t>
            </w:r>
            <w:r>
              <w:rPr>
                <w:rFonts w:hint="eastAsia"/>
              </w:rPr>
              <w:lastRenderedPageBreak/>
              <w:t>上</w:t>
            </w:r>
            <w:r>
              <w:rPr>
                <w:rFonts w:hint="eastAsia"/>
              </w:rPr>
              <w:t>selected</w:t>
            </w:r>
            <w:r>
              <w:rPr>
                <w:rFonts w:hint="eastAsia"/>
              </w:rPr>
              <w:t>的選項，點選後螢幕呈現點選項</w:t>
            </w:r>
          </w:p>
        </w:tc>
        <w:tc>
          <w:tcPr>
            <w:tcW w:w="2089"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lastRenderedPageBreak/>
              <w:t>框外文字</w:t>
            </w:r>
            <w:r>
              <w:rPr>
                <w:rFonts w:hint="eastAsia"/>
              </w:rPr>
              <w:br/>
              <w:t>&lt;select size=</w:t>
            </w:r>
            <w:r>
              <w:rPr>
                <w:rFonts w:hint="eastAsia"/>
              </w:rPr>
              <w:t>出現螢幕的列數</w:t>
            </w:r>
            <w:r>
              <w:rPr>
                <w:rFonts w:hint="eastAsia"/>
              </w:rPr>
              <w:br/>
            </w:r>
            <w:r w:rsidRPr="00556D26">
              <w:rPr>
                <w:rFonts w:hint="eastAsia"/>
                <w:b/>
              </w:rPr>
              <w:t xml:space="preserve">            </w:t>
            </w:r>
            <w:r>
              <w:rPr>
                <w:rFonts w:hint="eastAsia"/>
              </w:rPr>
              <w:t>name="</w:t>
            </w:r>
            <w:r>
              <w:rPr>
                <w:rFonts w:hint="eastAsia"/>
              </w:rPr>
              <w:t>群組名稱</w:t>
            </w:r>
            <w:r>
              <w:rPr>
                <w:rFonts w:hint="eastAsia"/>
              </w:rPr>
              <w:t>"&gt; </w:t>
            </w:r>
            <w:r>
              <w:rPr>
                <w:rFonts w:hint="eastAsia"/>
              </w:rPr>
              <w:br/>
            </w:r>
            <w:r w:rsidRPr="00556D26">
              <w:rPr>
                <w:rFonts w:hint="eastAsia"/>
                <w:b/>
              </w:rPr>
              <w:t xml:space="preserve">    </w:t>
            </w:r>
            <w:r>
              <w:rPr>
                <w:rFonts w:hint="eastAsia"/>
              </w:rPr>
              <w:t>&lt;option value="</w:t>
            </w:r>
            <w:r>
              <w:rPr>
                <w:rFonts w:hint="eastAsia"/>
              </w:rPr>
              <w:t>對應值一</w:t>
            </w:r>
            <w:r>
              <w:rPr>
                <w:rFonts w:hint="eastAsia"/>
              </w:rPr>
              <w:t>" </w:t>
            </w:r>
            <w:r>
              <w:rPr>
                <w:rFonts w:hint="eastAsia"/>
              </w:rPr>
              <w:br/>
            </w:r>
            <w:r w:rsidRPr="00556D26">
              <w:rPr>
                <w:rFonts w:hint="eastAsia"/>
                <w:b/>
              </w:rPr>
              <w:lastRenderedPageBreak/>
              <w:t>                </w:t>
            </w:r>
            <w:r>
              <w:rPr>
                <w:rFonts w:hint="eastAsia"/>
              </w:rPr>
              <w:t xml:space="preserve"> selected&gt; </w:t>
            </w:r>
            <w:r>
              <w:rPr>
                <w:rFonts w:hint="eastAsia"/>
              </w:rPr>
              <w:t>選項一</w:t>
            </w:r>
            <w:r>
              <w:rPr>
                <w:rFonts w:hint="eastAsia"/>
              </w:rPr>
              <w:br/>
            </w:r>
            <w:r w:rsidRPr="00556D26">
              <w:rPr>
                <w:rFonts w:hint="eastAsia"/>
                <w:b/>
              </w:rPr>
              <w:t xml:space="preserve">    </w:t>
            </w:r>
            <w:r>
              <w:rPr>
                <w:rFonts w:hint="eastAsia"/>
              </w:rPr>
              <w:t>&lt;option value="</w:t>
            </w:r>
            <w:r>
              <w:rPr>
                <w:rFonts w:hint="eastAsia"/>
              </w:rPr>
              <w:t>對應值二</w:t>
            </w:r>
            <w:r>
              <w:rPr>
                <w:rFonts w:hint="eastAsia"/>
              </w:rPr>
              <w:t xml:space="preserve"> "&gt;</w:t>
            </w:r>
            <w:r>
              <w:rPr>
                <w:rFonts w:hint="eastAsia"/>
              </w:rPr>
              <w:t>選項二</w:t>
            </w:r>
            <w:r>
              <w:rPr>
                <w:rFonts w:hint="eastAsia"/>
              </w:rPr>
              <w:br/>
            </w:r>
            <w:r w:rsidRPr="00556D26">
              <w:rPr>
                <w:rFonts w:hint="eastAsia"/>
                <w:b/>
              </w:rPr>
              <w:t xml:space="preserve">    </w:t>
            </w:r>
            <w:r>
              <w:rPr>
                <w:rFonts w:hint="eastAsia"/>
              </w:rPr>
              <w:t>&lt;option value= "</w:t>
            </w:r>
            <w:r>
              <w:rPr>
                <w:rFonts w:hint="eastAsia"/>
              </w:rPr>
              <w:t>對應值三</w:t>
            </w:r>
            <w:r>
              <w:rPr>
                <w:rFonts w:hint="eastAsia"/>
              </w:rPr>
              <w:t>"&gt;</w:t>
            </w:r>
            <w:r>
              <w:rPr>
                <w:rFonts w:hint="eastAsia"/>
              </w:rPr>
              <w:t>選項三</w:t>
            </w:r>
            <w:r>
              <w:rPr>
                <w:rFonts w:hint="eastAsia"/>
              </w:rPr>
              <w:br/>
              <w:t>&lt;/select&gt;</w:t>
            </w:r>
          </w:p>
        </w:tc>
        <w:tc>
          <w:tcPr>
            <w:tcW w:w="802"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44" w:anchor="1" w:tgtFrame="_blank" w:history="1">
              <w:r w:rsidR="00FB3755">
                <w:rPr>
                  <w:rStyle w:val="ad"/>
                  <w:rFonts w:hint="eastAsia"/>
                </w:rPr>
                <w:t>下拉式選單</w:t>
              </w:r>
            </w:hyperlink>
          </w:p>
        </w:tc>
      </w:tr>
      <w:tr w:rsidR="00FB3755" w:rsidTr="00CB4BC2">
        <w:trPr>
          <w:tblCellSpacing w:w="6" w:type="dxa"/>
          <w:jc w:val="center"/>
        </w:trPr>
        <w:tc>
          <w:tcPr>
            <w:tcW w:w="2086"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lastRenderedPageBreak/>
              <w:t>全列式選單</w:t>
            </w:r>
            <w:r>
              <w:rPr>
                <w:rFonts w:hint="eastAsia"/>
              </w:rPr>
              <w:br/>
            </w:r>
            <w:r>
              <w:object w:dxaOrig="1440" w:dyaOrig="1440">
                <v:shape id="_x0000_i1114" type="#_x0000_t75" style="width:45.35pt;height:41.35pt" o:ole="">
                  <v:imagedata r:id="rId145" o:title=""/>
                </v:shape>
                <w:control r:id="rId146" w:name="DefaultOcxName15" w:shapeid="_x0000_i1114"/>
              </w:object>
            </w:r>
            <w:r>
              <w:rPr>
                <w:rFonts w:hint="eastAsia"/>
              </w:rPr>
              <w:br/>
            </w:r>
            <w:r>
              <w:rPr>
                <w:rFonts w:hint="eastAsia"/>
              </w:rPr>
              <w:t>全部選項均列在螢幕上，預設選項出現底色</w:t>
            </w:r>
            <w:r>
              <w:rPr>
                <w:rFonts w:hint="eastAsia"/>
              </w:rPr>
              <w:t>(high-lighted)</w:t>
            </w:r>
            <w:r w:rsidR="001E23C2" w:rsidRPr="001E23C2">
              <w:rPr>
                <w:rFonts w:hint="eastAsia"/>
                <w:b/>
              </w:rPr>
              <w:t>。</w:t>
            </w:r>
            <w:r>
              <w:rPr>
                <w:rFonts w:hint="eastAsia"/>
              </w:rPr>
              <w:t>點選後，換成點選項呈底色</w:t>
            </w:r>
          </w:p>
        </w:tc>
        <w:tc>
          <w:tcPr>
            <w:tcW w:w="2089"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框外文字</w:t>
            </w:r>
            <w:r>
              <w:rPr>
                <w:rFonts w:hint="eastAsia"/>
              </w:rPr>
              <w:br/>
              <w:t>&lt;select size=</w:t>
            </w:r>
            <w:r>
              <w:rPr>
                <w:rFonts w:hint="eastAsia"/>
              </w:rPr>
              <w:t>與選項數同或更多</w:t>
            </w:r>
            <w:r>
              <w:rPr>
                <w:rFonts w:hint="eastAsia"/>
              </w:rPr>
              <w:br/>
            </w:r>
            <w:r w:rsidRPr="00556D26">
              <w:rPr>
                <w:rFonts w:hint="eastAsia"/>
                <w:b/>
              </w:rPr>
              <w:t xml:space="preserve">            </w:t>
            </w:r>
            <w:r>
              <w:rPr>
                <w:rFonts w:hint="eastAsia"/>
              </w:rPr>
              <w:t>name=</w:t>
            </w:r>
            <w:r>
              <w:rPr>
                <w:rFonts w:hint="eastAsia"/>
              </w:rPr>
              <w:t>群組名稱</w:t>
            </w:r>
            <w:r>
              <w:rPr>
                <w:rFonts w:hint="eastAsia"/>
              </w:rPr>
              <w:t>&gt; </w:t>
            </w:r>
            <w:r>
              <w:rPr>
                <w:rFonts w:hint="eastAsia"/>
              </w:rPr>
              <w:br/>
            </w:r>
            <w:r w:rsidRPr="00556D26">
              <w:rPr>
                <w:rFonts w:hint="eastAsia"/>
                <w:b/>
              </w:rPr>
              <w:t xml:space="preserve">    </w:t>
            </w:r>
            <w:r>
              <w:rPr>
                <w:rFonts w:hint="eastAsia"/>
              </w:rPr>
              <w:t>&lt;option value="</w:t>
            </w:r>
            <w:r>
              <w:rPr>
                <w:rFonts w:hint="eastAsia"/>
              </w:rPr>
              <w:t>對應值一</w:t>
            </w:r>
            <w:r>
              <w:rPr>
                <w:rFonts w:hint="eastAsia"/>
              </w:rPr>
              <w:t>"</w:t>
            </w:r>
            <w:r>
              <w:rPr>
                <w:rFonts w:hint="eastAsia"/>
              </w:rPr>
              <w:br/>
            </w:r>
            <w:r w:rsidRPr="00556D26">
              <w:rPr>
                <w:rFonts w:hint="eastAsia"/>
                <w:b/>
              </w:rPr>
              <w:t>            </w:t>
            </w:r>
            <w:r>
              <w:rPr>
                <w:rFonts w:hint="eastAsia"/>
              </w:rPr>
              <w:t xml:space="preserve">selected&gt; </w:t>
            </w:r>
            <w:r>
              <w:rPr>
                <w:rFonts w:hint="eastAsia"/>
              </w:rPr>
              <w:t>選項一</w:t>
            </w:r>
            <w:r>
              <w:rPr>
                <w:rFonts w:hint="eastAsia"/>
              </w:rPr>
              <w:br/>
            </w:r>
            <w:r w:rsidRPr="00556D26">
              <w:rPr>
                <w:rFonts w:hint="eastAsia"/>
                <w:b/>
              </w:rPr>
              <w:t xml:space="preserve">    </w:t>
            </w:r>
            <w:r>
              <w:rPr>
                <w:rFonts w:hint="eastAsia"/>
              </w:rPr>
              <w:t>&lt;option value="</w:t>
            </w:r>
            <w:r>
              <w:rPr>
                <w:rFonts w:hint="eastAsia"/>
              </w:rPr>
              <w:t>對應值二</w:t>
            </w:r>
            <w:r>
              <w:rPr>
                <w:rFonts w:hint="eastAsia"/>
              </w:rPr>
              <w:t>"&gt;</w:t>
            </w:r>
            <w:r>
              <w:rPr>
                <w:rFonts w:hint="eastAsia"/>
              </w:rPr>
              <w:t>選項二</w:t>
            </w:r>
            <w:r>
              <w:rPr>
                <w:rFonts w:hint="eastAsia"/>
              </w:rPr>
              <w:br/>
            </w:r>
            <w:r w:rsidRPr="00556D26">
              <w:rPr>
                <w:rFonts w:hint="eastAsia"/>
                <w:b/>
              </w:rPr>
              <w:t xml:space="preserve">    </w:t>
            </w:r>
            <w:r>
              <w:rPr>
                <w:rFonts w:hint="eastAsia"/>
              </w:rPr>
              <w:t>&lt;option value="</w:t>
            </w:r>
            <w:r>
              <w:rPr>
                <w:rFonts w:hint="eastAsia"/>
              </w:rPr>
              <w:t>對應值三</w:t>
            </w:r>
            <w:r>
              <w:rPr>
                <w:rFonts w:hint="eastAsia"/>
              </w:rPr>
              <w:t>"&gt;</w:t>
            </w:r>
            <w:r>
              <w:rPr>
                <w:rFonts w:hint="eastAsia"/>
              </w:rPr>
              <w:t>選項三</w:t>
            </w:r>
            <w:r>
              <w:rPr>
                <w:rFonts w:hint="eastAsia"/>
              </w:rPr>
              <w:br/>
              <w:t>&lt;/select&gt;</w:t>
            </w:r>
          </w:p>
        </w:tc>
        <w:tc>
          <w:tcPr>
            <w:tcW w:w="802"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314667" w:rsidP="00CB4BC2">
            <w:hyperlink r:id="rId147" w:anchor="2" w:tgtFrame="_blank" w:history="1">
              <w:r w:rsidR="00FB3755">
                <w:rPr>
                  <w:rStyle w:val="ad"/>
                  <w:rFonts w:hint="eastAsia"/>
                </w:rPr>
                <w:t>全列式勾選單</w:t>
              </w:r>
            </w:hyperlink>
          </w:p>
        </w:tc>
      </w:tr>
      <w:tr w:rsidR="00FB3755" w:rsidTr="00CB4BC2">
        <w:trPr>
          <w:tblCellSpacing w:w="6" w:type="dxa"/>
          <w:jc w:val="center"/>
        </w:trPr>
        <w:tc>
          <w:tcPr>
            <w:tcW w:w="2086"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全列式可複選選單，複選時需按滑鼠左鍵往下拖曳或同時按</w:t>
            </w:r>
            <w:r>
              <w:rPr>
                <w:rFonts w:hint="eastAsia"/>
              </w:rPr>
              <w:t>control</w:t>
            </w:r>
            <w:r>
              <w:rPr>
                <w:rFonts w:hint="eastAsia"/>
              </w:rPr>
              <w:t>及滑鼠左鍵</w:t>
            </w:r>
            <w:r>
              <w:rPr>
                <w:rFonts w:hint="eastAsia"/>
              </w:rPr>
              <w:br/>
            </w:r>
            <w:r w:rsidRPr="00556D26">
              <w:rPr>
                <w:rFonts w:hint="eastAsia"/>
                <w:b/>
              </w:rPr>
              <w:t xml:space="preserve">                                          </w:t>
            </w:r>
            <w:r>
              <w:rPr>
                <w:rFonts w:hint="eastAsia"/>
              </w:rPr>
              <w:t> </w:t>
            </w:r>
            <w:r>
              <w:object w:dxaOrig="1440" w:dyaOrig="1440">
                <v:shape id="_x0000_i1117" type="#_x0000_t75" style="width:45.35pt;height:41.35pt" o:ole="">
                  <v:imagedata r:id="rId145" o:title=""/>
                </v:shape>
                <w:control r:id="rId148" w:name="DefaultOcxName16" w:shapeid="_x0000_i1117"/>
              </w:object>
            </w:r>
          </w:p>
        </w:tc>
        <w:tc>
          <w:tcPr>
            <w:tcW w:w="2089"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框外文字</w:t>
            </w:r>
            <w:r>
              <w:rPr>
                <w:rFonts w:hint="eastAsia"/>
              </w:rPr>
              <w:br/>
              <w:t>&lt;select multiple size=</w:t>
            </w:r>
            <w:r>
              <w:rPr>
                <w:rFonts w:hint="eastAsia"/>
              </w:rPr>
              <w:t>與選項數同或更多</w:t>
            </w:r>
            <w:r>
              <w:rPr>
                <w:rFonts w:hint="eastAsia"/>
              </w:rPr>
              <w:br/>
            </w:r>
            <w:r w:rsidRPr="00556D26">
              <w:rPr>
                <w:rFonts w:hint="eastAsia"/>
                <w:b/>
              </w:rPr>
              <w:t>            </w:t>
            </w:r>
            <w:r>
              <w:rPr>
                <w:rFonts w:hint="eastAsia"/>
              </w:rPr>
              <w:t xml:space="preserve"> name=</w:t>
            </w:r>
            <w:r>
              <w:rPr>
                <w:rFonts w:hint="eastAsia"/>
              </w:rPr>
              <w:t>群組名稱</w:t>
            </w:r>
            <w:r>
              <w:rPr>
                <w:rFonts w:hint="eastAsia"/>
              </w:rPr>
              <w:t>&gt; </w:t>
            </w:r>
            <w:r>
              <w:rPr>
                <w:rFonts w:hint="eastAsia"/>
              </w:rPr>
              <w:br/>
            </w:r>
            <w:r w:rsidRPr="00556D26">
              <w:rPr>
                <w:rFonts w:hint="eastAsia"/>
                <w:b/>
              </w:rPr>
              <w:t>  </w:t>
            </w:r>
            <w:r>
              <w:rPr>
                <w:rFonts w:hint="eastAsia"/>
              </w:rPr>
              <w:t xml:space="preserve"> &lt;option value= " </w:t>
            </w:r>
            <w:r>
              <w:rPr>
                <w:rFonts w:hint="eastAsia"/>
              </w:rPr>
              <w:t>第一選項相對值</w:t>
            </w:r>
            <w:r>
              <w:rPr>
                <w:rFonts w:hint="eastAsia"/>
              </w:rPr>
              <w:t>"</w:t>
            </w:r>
            <w:r>
              <w:rPr>
                <w:rFonts w:hint="eastAsia"/>
              </w:rPr>
              <w:br/>
            </w:r>
            <w:r w:rsidRPr="00556D26">
              <w:rPr>
                <w:rFonts w:hint="eastAsia"/>
                <w:b/>
              </w:rPr>
              <w:t>          </w:t>
            </w:r>
            <w:r>
              <w:rPr>
                <w:rFonts w:hint="eastAsia"/>
              </w:rPr>
              <w:t xml:space="preserve"> selected&gt; </w:t>
            </w:r>
            <w:r>
              <w:rPr>
                <w:rFonts w:hint="eastAsia"/>
              </w:rPr>
              <w:t>選項一</w:t>
            </w:r>
            <w:r>
              <w:rPr>
                <w:rFonts w:hint="eastAsia"/>
              </w:rPr>
              <w:br/>
            </w:r>
            <w:r w:rsidRPr="00556D26">
              <w:rPr>
                <w:rFonts w:hint="eastAsia"/>
                <w:b/>
              </w:rPr>
              <w:t xml:space="preserve">    </w:t>
            </w:r>
            <w:r>
              <w:rPr>
                <w:rFonts w:hint="eastAsia"/>
              </w:rPr>
              <w:t>&lt;option value="</w:t>
            </w:r>
            <w:r>
              <w:rPr>
                <w:rFonts w:hint="eastAsia"/>
              </w:rPr>
              <w:t>對應值二</w:t>
            </w:r>
            <w:r>
              <w:rPr>
                <w:rFonts w:hint="eastAsia"/>
              </w:rPr>
              <w:t>"&gt;</w:t>
            </w:r>
            <w:r>
              <w:rPr>
                <w:rFonts w:hint="eastAsia"/>
              </w:rPr>
              <w:t>選項二</w:t>
            </w:r>
            <w:r>
              <w:rPr>
                <w:rFonts w:hint="eastAsia"/>
              </w:rPr>
              <w:br/>
            </w:r>
            <w:r w:rsidRPr="00556D26">
              <w:rPr>
                <w:rFonts w:hint="eastAsia"/>
                <w:b/>
              </w:rPr>
              <w:t xml:space="preserve">    </w:t>
            </w:r>
            <w:r>
              <w:rPr>
                <w:rFonts w:hint="eastAsia"/>
              </w:rPr>
              <w:t>&lt;option value="</w:t>
            </w:r>
            <w:r>
              <w:rPr>
                <w:rFonts w:hint="eastAsia"/>
              </w:rPr>
              <w:t>對應值三</w:t>
            </w:r>
            <w:r>
              <w:rPr>
                <w:rFonts w:hint="eastAsia"/>
              </w:rPr>
              <w:t>"&gt;</w:t>
            </w:r>
            <w:r>
              <w:rPr>
                <w:rFonts w:hint="eastAsia"/>
              </w:rPr>
              <w:t>選項三</w:t>
            </w:r>
            <w:r>
              <w:rPr>
                <w:rFonts w:hint="eastAsia"/>
              </w:rPr>
              <w:br/>
              <w:t>&lt;/select&gt;</w:t>
            </w:r>
          </w:p>
        </w:tc>
        <w:tc>
          <w:tcPr>
            <w:tcW w:w="802"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49" w:anchor="3" w:tgtFrame="_blank" w:history="1">
              <w:r w:rsidR="00FB3755">
                <w:rPr>
                  <w:rStyle w:val="ad"/>
                  <w:rFonts w:hint="eastAsia"/>
                </w:rPr>
                <w:t>可多選的全列勾選單</w:t>
              </w:r>
            </w:hyperlink>
          </w:p>
        </w:tc>
      </w:tr>
    </w:tbl>
    <w:p w:rsidR="00FB3755" w:rsidRPr="003A6406" w:rsidRDefault="00FB3755" w:rsidP="003A6406">
      <w:pPr>
        <w:pStyle w:val="3"/>
        <w:spacing w:before="400" w:after="100"/>
      </w:pPr>
      <w:r w:rsidRPr="003A6406">
        <w:rPr>
          <w:rFonts w:hint="eastAsia"/>
        </w:rPr>
        <w:t>空白框</w:t>
      </w:r>
    </w:p>
    <w:tbl>
      <w:tblPr>
        <w:tblW w:w="10773" w:type="dxa"/>
        <w:jc w:val="center"/>
        <w:tblCellSpacing w:w="6" w:type="dxa"/>
        <w:tblBorders>
          <w:top w:val="outset" w:sz="12" w:space="0" w:color="006633"/>
          <w:left w:val="outset" w:sz="12" w:space="0" w:color="006633"/>
          <w:bottom w:val="outset" w:sz="12" w:space="0" w:color="006633"/>
          <w:right w:val="outset" w:sz="12" w:space="0" w:color="006633"/>
        </w:tblBorders>
        <w:tblCellMar>
          <w:top w:w="15" w:type="dxa"/>
          <w:left w:w="0" w:type="dxa"/>
          <w:bottom w:w="15" w:type="dxa"/>
          <w:right w:w="0" w:type="dxa"/>
        </w:tblCellMar>
        <w:tblLook w:val="04A0" w:firstRow="1" w:lastRow="0" w:firstColumn="1" w:lastColumn="0" w:noHBand="0" w:noVBand="1"/>
      </w:tblPr>
      <w:tblGrid>
        <w:gridCol w:w="2835"/>
        <w:gridCol w:w="6237"/>
        <w:gridCol w:w="1701"/>
      </w:tblGrid>
      <w:tr w:rsidR="00FB3755" w:rsidTr="00CB4BC2">
        <w:trPr>
          <w:tblCellSpacing w:w="6" w:type="dxa"/>
          <w:jc w:val="center"/>
        </w:trPr>
        <w:tc>
          <w:tcPr>
            <w:tcW w:w="2817" w:type="dxa"/>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用途</w:t>
            </w:r>
          </w:p>
        </w:tc>
        <w:tc>
          <w:tcPr>
            <w:tcW w:w="6225" w:type="dxa"/>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HTML</w:t>
            </w:r>
            <w:r>
              <w:rPr>
                <w:rFonts w:hint="eastAsia"/>
              </w:rPr>
              <w:t>語法</w:t>
            </w:r>
          </w:p>
        </w:tc>
        <w:tc>
          <w:tcPr>
            <w:tcW w:w="1683" w:type="dxa"/>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rPr>
                <w:rFonts w:hint="eastAsia"/>
              </w:rPr>
              <w:t>實例</w:t>
            </w:r>
          </w:p>
        </w:tc>
      </w:tr>
      <w:tr w:rsidR="00FB3755" w:rsidTr="00CB4BC2">
        <w:trPr>
          <w:tblCellSpacing w:w="6" w:type="dxa"/>
          <w:jc w:val="center"/>
        </w:trPr>
        <w:tc>
          <w:tcPr>
            <w:tcW w:w="2817" w:type="dxa"/>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可供填寫的空白框</w:t>
            </w:r>
          </w:p>
          <w:p w:rsidR="00FB3755" w:rsidRDefault="00FB3755" w:rsidP="00CB4BC2">
            <w:r>
              <w:object w:dxaOrig="1440" w:dyaOrig="1440">
                <v:shape id="_x0000_i1120" type="#_x0000_t75" style="width:75.35pt;height:18pt" o:ole="">
                  <v:imagedata r:id="rId150" o:title=""/>
                </v:shape>
                <w:control r:id="rId151" w:name="DefaultOcxName17" w:shapeid="_x0000_i1120"/>
              </w:object>
            </w:r>
          </w:p>
          <w:p w:rsidR="00FB3755" w:rsidRDefault="00FB3755">
            <w:pPr>
              <w:pStyle w:val="z-1"/>
            </w:pPr>
          </w:p>
        </w:tc>
        <w:tc>
          <w:tcPr>
            <w:tcW w:w="6225" w:type="dxa"/>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&lt;form&gt;</w:t>
            </w:r>
            <w:r>
              <w:rPr>
                <w:rFonts w:hint="eastAsia"/>
              </w:rPr>
              <w:br/>
            </w:r>
            <w:r>
              <w:rPr>
                <w:rFonts w:hint="eastAsia"/>
              </w:rPr>
              <w:t>框外文字</w:t>
            </w:r>
            <w:r>
              <w:rPr>
                <w:rFonts w:hint="eastAsia"/>
              </w:rPr>
              <w:br/>
              <w:t>&lt;input type=text</w:t>
            </w:r>
            <w:r w:rsidRPr="00556D26">
              <w:rPr>
                <w:rFonts w:hint="eastAsia"/>
                <w:b/>
              </w:rPr>
              <w:t>  </w:t>
            </w:r>
            <w:r>
              <w:rPr>
                <w:rFonts w:hint="eastAsia"/>
              </w:rPr>
              <w:t xml:space="preserve"> size=</w:t>
            </w:r>
            <w:r>
              <w:rPr>
                <w:rFonts w:hint="eastAsia"/>
              </w:rPr>
              <w:t>框的寬度</w:t>
            </w:r>
            <w:r>
              <w:rPr>
                <w:rFonts w:hint="eastAsia"/>
              </w:rPr>
              <w:t>&gt;</w:t>
            </w:r>
            <w:r>
              <w:rPr>
                <w:rFonts w:hint="eastAsia"/>
              </w:rPr>
              <w:br/>
            </w:r>
            <w:r w:rsidRPr="00556D26">
              <w:rPr>
                <w:rFonts w:hint="eastAsia"/>
                <w:b/>
              </w:rPr>
              <w:t xml:space="preserve">            </w:t>
            </w:r>
            <w:r>
              <w:rPr>
                <w:rFonts w:hint="eastAsia"/>
              </w:rPr>
              <w:t>name=</w:t>
            </w:r>
            <w:r>
              <w:rPr>
                <w:rFonts w:hint="eastAsia"/>
              </w:rPr>
              <w:t>本框名稱</w:t>
            </w:r>
            <w:r>
              <w:rPr>
                <w:rFonts w:hint="eastAsia"/>
              </w:rPr>
              <w:t>&gt;</w:t>
            </w:r>
            <w:r>
              <w:rPr>
                <w:rFonts w:hint="eastAsia"/>
              </w:rPr>
              <w:br/>
              <w:t>&lt;/form&gt;</w:t>
            </w:r>
          </w:p>
        </w:tc>
        <w:tc>
          <w:tcPr>
            <w:tcW w:w="1683" w:type="dxa"/>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52" w:anchor="1" w:tgtFrame="_blank" w:history="1">
              <w:r w:rsidR="00FB3755">
                <w:rPr>
                  <w:rStyle w:val="ad"/>
                  <w:rFonts w:hint="eastAsia"/>
                </w:rPr>
                <w:t>空白框</w:t>
              </w:r>
            </w:hyperlink>
          </w:p>
        </w:tc>
      </w:tr>
      <w:tr w:rsidR="00FB3755" w:rsidTr="00CB4BC2">
        <w:trPr>
          <w:tblCellSpacing w:w="6" w:type="dxa"/>
          <w:jc w:val="center"/>
        </w:trPr>
        <w:tc>
          <w:tcPr>
            <w:tcW w:w="2817" w:type="dxa"/>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建立有預設文字的框</w:t>
            </w:r>
            <w:r>
              <w:rPr>
                <w:rFonts w:hint="eastAsia"/>
              </w:rPr>
              <w:br/>
            </w:r>
            <w:r>
              <w:object w:dxaOrig="1440" w:dyaOrig="1440">
                <v:shape id="_x0000_i1123" type="#_x0000_t75" style="width:75.35pt;height:18pt" o:ole="">
                  <v:imagedata r:id="rId153" o:title=""/>
                </v:shape>
                <w:control r:id="rId154" w:name="DefaultOcxName18" w:shapeid="_x0000_i1123"/>
              </w:object>
            </w:r>
          </w:p>
        </w:tc>
        <w:tc>
          <w:tcPr>
            <w:tcW w:w="6225" w:type="dxa"/>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&lt;form&gt;</w:t>
            </w:r>
            <w:r>
              <w:rPr>
                <w:rFonts w:hint="eastAsia"/>
              </w:rPr>
              <w:br/>
            </w:r>
            <w:r>
              <w:rPr>
                <w:rFonts w:hint="eastAsia"/>
              </w:rPr>
              <w:t>框外文字</w:t>
            </w:r>
            <w:r>
              <w:rPr>
                <w:rFonts w:hint="eastAsia"/>
              </w:rPr>
              <w:br/>
              <w:t>&lt;input type=text</w:t>
            </w:r>
            <w:r w:rsidRPr="00556D26">
              <w:rPr>
                <w:rFonts w:hint="eastAsia"/>
                <w:b/>
              </w:rPr>
              <w:t>  </w:t>
            </w:r>
            <w:r>
              <w:rPr>
                <w:rFonts w:hint="eastAsia"/>
              </w:rPr>
              <w:t xml:space="preserve"> size=</w:t>
            </w:r>
            <w:r>
              <w:rPr>
                <w:rFonts w:hint="eastAsia"/>
              </w:rPr>
              <w:t>框的寬度</w:t>
            </w:r>
            <w:r>
              <w:rPr>
                <w:rFonts w:hint="eastAsia"/>
              </w:rPr>
              <w:br/>
            </w:r>
            <w:r w:rsidRPr="00556D26">
              <w:rPr>
                <w:rFonts w:hint="eastAsia"/>
                <w:b/>
              </w:rPr>
              <w:t>          </w:t>
            </w:r>
            <w:r>
              <w:rPr>
                <w:rFonts w:hint="eastAsia"/>
              </w:rPr>
              <w:t> value=</w:t>
            </w:r>
            <w:r>
              <w:rPr>
                <w:rFonts w:hint="eastAsia"/>
              </w:rPr>
              <w:t>框內文字</w:t>
            </w:r>
            <w:r>
              <w:rPr>
                <w:rFonts w:hint="eastAsia"/>
              </w:rPr>
              <w:t xml:space="preserve"> name=</w:t>
            </w:r>
            <w:r>
              <w:rPr>
                <w:rFonts w:hint="eastAsia"/>
              </w:rPr>
              <w:t>本框名稱</w:t>
            </w:r>
            <w:r>
              <w:rPr>
                <w:rFonts w:hint="eastAsia"/>
              </w:rPr>
              <w:t>&gt; </w:t>
            </w:r>
            <w:r>
              <w:rPr>
                <w:rFonts w:hint="eastAsia"/>
              </w:rPr>
              <w:br/>
              <w:t>&lt;/form&gt;</w:t>
            </w:r>
          </w:p>
        </w:tc>
        <w:tc>
          <w:tcPr>
            <w:tcW w:w="1683" w:type="dxa"/>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314667" w:rsidP="00CB4BC2">
            <w:hyperlink r:id="rId155" w:anchor="2" w:tgtFrame="_blank" w:history="1">
              <w:r w:rsidR="00FB3755">
                <w:rPr>
                  <w:rStyle w:val="ad"/>
                  <w:rFonts w:hint="eastAsia"/>
                </w:rPr>
                <w:t>有預設文字的框</w:t>
              </w:r>
            </w:hyperlink>
          </w:p>
        </w:tc>
      </w:tr>
      <w:tr w:rsidR="00FB3755" w:rsidTr="00CB4BC2">
        <w:trPr>
          <w:tblCellSpacing w:w="6" w:type="dxa"/>
          <w:jc w:val="center"/>
        </w:trPr>
        <w:tc>
          <w:tcPr>
            <w:tcW w:w="2817" w:type="dxa"/>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建立可掩蓋密碼的框</w:t>
            </w:r>
            <w:r>
              <w:rPr>
                <w:rFonts w:hint="eastAsia"/>
              </w:rPr>
              <w:br/>
            </w:r>
            <w:r>
              <w:object w:dxaOrig="1440" w:dyaOrig="1440">
                <v:shape id="_x0000_i1126" type="#_x0000_t75" style="width:75.35pt;height:18pt" o:ole="">
                  <v:imagedata r:id="rId156" o:title=""/>
                </v:shape>
                <w:control r:id="rId157" w:name="DefaultOcxName19" w:shapeid="_x0000_i1126"/>
              </w:object>
            </w:r>
          </w:p>
        </w:tc>
        <w:tc>
          <w:tcPr>
            <w:tcW w:w="6225" w:type="dxa"/>
            <w:tcBorders>
              <w:top w:val="outset" w:sz="6" w:space="0" w:color="006633"/>
              <w:left w:val="outset" w:sz="6" w:space="0" w:color="006633"/>
              <w:bottom w:val="outset" w:sz="6" w:space="0" w:color="006633"/>
              <w:right w:val="outset" w:sz="6" w:space="0" w:color="006633"/>
            </w:tcBorders>
            <w:hideMark/>
          </w:tcPr>
          <w:p w:rsidR="00FB3755" w:rsidRDefault="00FB3755" w:rsidP="00CB4BC2">
            <w:r>
              <w:rPr>
                <w:rFonts w:hint="eastAsia"/>
              </w:rPr>
              <w:t>&lt;form&gt;</w:t>
            </w:r>
            <w:r>
              <w:rPr>
                <w:rFonts w:hint="eastAsia"/>
              </w:rPr>
              <w:br/>
            </w:r>
            <w:r>
              <w:rPr>
                <w:rFonts w:hint="eastAsia"/>
              </w:rPr>
              <w:t>框外文字</w:t>
            </w:r>
            <w:r>
              <w:rPr>
                <w:rFonts w:hint="eastAsia"/>
              </w:rPr>
              <w:br/>
              <w:t>&lt;input type=password</w:t>
            </w:r>
            <w:r w:rsidRPr="00556D26">
              <w:rPr>
                <w:rFonts w:hint="eastAsia"/>
                <w:b/>
              </w:rPr>
              <w:t xml:space="preserve">  </w:t>
            </w:r>
            <w:r>
              <w:rPr>
                <w:rFonts w:hint="eastAsia"/>
              </w:rPr>
              <w:t>size=</w:t>
            </w:r>
            <w:r>
              <w:rPr>
                <w:rFonts w:hint="eastAsia"/>
              </w:rPr>
              <w:t>框的寬度</w:t>
            </w:r>
            <w:r>
              <w:rPr>
                <w:rFonts w:hint="eastAsia"/>
              </w:rPr>
              <w:br/>
            </w:r>
            <w:r w:rsidRPr="00556D26">
              <w:rPr>
                <w:rFonts w:hint="eastAsia"/>
                <w:b/>
              </w:rPr>
              <w:t>          </w:t>
            </w:r>
            <w:r>
              <w:rPr>
                <w:rFonts w:hint="eastAsia"/>
              </w:rPr>
              <w:t xml:space="preserve"> value=</w:t>
            </w:r>
            <w:r>
              <w:rPr>
                <w:rFonts w:hint="eastAsia"/>
              </w:rPr>
              <w:t>預設密碼，若無則為空白</w:t>
            </w:r>
            <w:r>
              <w:rPr>
                <w:rFonts w:hint="eastAsia"/>
              </w:rPr>
              <w:br/>
            </w:r>
            <w:r w:rsidRPr="00556D26">
              <w:rPr>
                <w:rFonts w:hint="eastAsia"/>
                <w:b/>
              </w:rPr>
              <w:t>          </w:t>
            </w:r>
            <w:r>
              <w:rPr>
                <w:rFonts w:hint="eastAsia"/>
              </w:rPr>
              <w:t xml:space="preserve"> name=</w:t>
            </w:r>
            <w:r>
              <w:rPr>
                <w:rFonts w:hint="eastAsia"/>
              </w:rPr>
              <w:t>本框名稱</w:t>
            </w:r>
            <w:r>
              <w:rPr>
                <w:rFonts w:hint="eastAsia"/>
              </w:rPr>
              <w:t xml:space="preserve"> &gt; </w:t>
            </w:r>
            <w:r>
              <w:rPr>
                <w:rFonts w:hint="eastAsia"/>
              </w:rPr>
              <w:br/>
              <w:t>&lt;/form&gt;</w:t>
            </w:r>
          </w:p>
        </w:tc>
        <w:tc>
          <w:tcPr>
            <w:tcW w:w="1683" w:type="dxa"/>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58" w:anchor="3" w:tgtFrame="_blank" w:history="1">
              <w:r w:rsidR="00FB3755">
                <w:rPr>
                  <w:rStyle w:val="ad"/>
                  <w:rFonts w:hint="eastAsia"/>
                </w:rPr>
                <w:t>輸入密碼</w:t>
              </w:r>
            </w:hyperlink>
          </w:p>
        </w:tc>
      </w:tr>
      <w:tr w:rsidR="00FB3755" w:rsidTr="00CB4BC2">
        <w:trPr>
          <w:tblCellSpacing w:w="6" w:type="dxa"/>
          <w:jc w:val="center"/>
        </w:trPr>
        <w:tc>
          <w:tcPr>
            <w:tcW w:w="2817" w:type="dxa"/>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建立有捲軸的框</w:t>
            </w:r>
            <w:r>
              <w:rPr>
                <w:rFonts w:hint="eastAsia"/>
              </w:rPr>
              <w:br/>
            </w:r>
            <w:r>
              <w:object w:dxaOrig="1440" w:dyaOrig="1440">
                <v:shape id="_x0000_i1129" type="#_x0000_t75" style="width:83.35pt;height:62.65pt" o:ole="">
                  <v:imagedata r:id="rId159" o:title=""/>
                </v:shape>
                <w:control r:id="rId160" w:name="DefaultOcxName20" w:shapeid="_x0000_i1129"/>
              </w:object>
            </w:r>
          </w:p>
        </w:tc>
        <w:tc>
          <w:tcPr>
            <w:tcW w:w="6225" w:type="dxa"/>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rPr>
                <w:rFonts w:hint="eastAsia"/>
              </w:rPr>
              <w:t>&lt;form&gt;</w:t>
            </w:r>
            <w:r>
              <w:rPr>
                <w:rFonts w:hint="eastAsia"/>
              </w:rPr>
              <w:br/>
            </w:r>
            <w:r>
              <w:rPr>
                <w:rFonts w:hint="eastAsia"/>
              </w:rPr>
              <w:t>框外文字</w:t>
            </w:r>
            <w:r>
              <w:rPr>
                <w:rFonts w:hint="eastAsia"/>
              </w:rPr>
              <w:br/>
              <w:t>&lt;textarea rows=</w:t>
            </w:r>
            <w:r>
              <w:rPr>
                <w:rFonts w:hint="eastAsia"/>
              </w:rPr>
              <w:t>列數</w:t>
            </w:r>
            <w:r>
              <w:rPr>
                <w:rFonts w:hint="eastAsia"/>
              </w:rPr>
              <w:t xml:space="preserve"> cols=</w:t>
            </w:r>
            <w:r>
              <w:rPr>
                <w:rFonts w:hint="eastAsia"/>
              </w:rPr>
              <w:t>欄數</w:t>
            </w:r>
            <w:r>
              <w:rPr>
                <w:rFonts w:hint="eastAsia"/>
              </w:rPr>
              <w:t xml:space="preserve"> name=</w:t>
            </w:r>
            <w:r>
              <w:rPr>
                <w:rFonts w:hint="eastAsia"/>
              </w:rPr>
              <w:t>本區名稱</w:t>
            </w:r>
            <w:r>
              <w:rPr>
                <w:rFonts w:hint="eastAsia"/>
              </w:rPr>
              <w:t>&gt; </w:t>
            </w:r>
            <w:r>
              <w:rPr>
                <w:rFonts w:hint="eastAsia"/>
              </w:rPr>
              <w:br/>
              <w:t>&lt;/textarea&gt; </w:t>
            </w:r>
            <w:r>
              <w:rPr>
                <w:rFonts w:hint="eastAsia"/>
              </w:rPr>
              <w:br/>
              <w:t>&lt;/form&gt;</w:t>
            </w:r>
          </w:p>
        </w:tc>
        <w:tc>
          <w:tcPr>
            <w:tcW w:w="1683" w:type="dxa"/>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314667" w:rsidP="00CB4BC2">
            <w:hyperlink r:id="rId161" w:anchor="4" w:tgtFrame="_blank" w:history="1">
              <w:r w:rsidR="00FB3755">
                <w:rPr>
                  <w:rStyle w:val="ad"/>
                  <w:rFonts w:hint="eastAsia"/>
                </w:rPr>
                <w:t>建議事項</w:t>
              </w:r>
            </w:hyperlink>
            <w:r w:rsidR="00FB3755">
              <w:rPr>
                <w:rFonts w:hint="eastAsia"/>
              </w:rPr>
              <w:br/>
            </w:r>
            <w:r w:rsidR="00FB3755">
              <w:rPr>
                <w:rFonts w:hint="eastAsia"/>
              </w:rPr>
              <w:br/>
            </w:r>
            <w:hyperlink r:id="rId162" w:history="1">
              <w:r w:rsidR="00FB3755">
                <w:rPr>
                  <w:rStyle w:val="ad"/>
                  <w:rFonts w:hint="eastAsia"/>
                </w:rPr>
                <w:t>個人資料</w:t>
              </w:r>
            </w:hyperlink>
          </w:p>
        </w:tc>
      </w:tr>
    </w:tbl>
    <w:p w:rsidR="00FB3755" w:rsidRPr="003A6406" w:rsidRDefault="00FB3755" w:rsidP="003A6406">
      <w:pPr>
        <w:pStyle w:val="3"/>
        <w:spacing w:before="400" w:after="100"/>
      </w:pPr>
      <w:r w:rsidRPr="003A6406">
        <w:rPr>
          <w:rFonts w:hint="eastAsia"/>
        </w:rPr>
        <w:t>資料上傳</w:t>
      </w:r>
    </w:p>
    <w:p w:rsidR="00FB3755" w:rsidRDefault="00FB3755" w:rsidP="00CB4BC2">
      <w:r>
        <w:rPr>
          <w:rFonts w:hint="eastAsia"/>
        </w:rPr>
        <w:t>如果想將</w:t>
      </w:r>
      <w:r>
        <w:rPr>
          <w:rFonts w:hint="eastAsia"/>
        </w:rPr>
        <w:t>form</w:t>
      </w:r>
      <w:r>
        <w:rPr>
          <w:rFonts w:hint="eastAsia"/>
        </w:rPr>
        <w:t>的資料上傳，最簡單的方法就是利用</w:t>
      </w:r>
      <w:r>
        <w:rPr>
          <w:rFonts w:hint="eastAsia"/>
        </w:rPr>
        <w:t>e-mail</w:t>
      </w:r>
      <w:r>
        <w:rPr>
          <w:rFonts w:hint="eastAsia"/>
        </w:rPr>
        <w:t>來送出。但是</w:t>
      </w:r>
      <w:r>
        <w:rPr>
          <w:rFonts w:hint="eastAsia"/>
        </w:rPr>
        <w:t>e-mail</w:t>
      </w:r>
      <w:r>
        <w:rPr>
          <w:rFonts w:hint="eastAsia"/>
        </w:rPr>
        <w:t>資料無法處理大量資料，</w:t>
      </w:r>
      <w:r>
        <w:rPr>
          <w:rFonts w:hint="eastAsia"/>
        </w:rPr>
        <w:lastRenderedPageBreak/>
        <w:t>且無法執行進一步的分析或互動，若想讓</w:t>
      </w:r>
      <w:r>
        <w:rPr>
          <w:rFonts w:hint="eastAsia"/>
        </w:rPr>
        <w:t>web</w:t>
      </w:r>
      <w:r>
        <w:rPr>
          <w:rFonts w:hint="eastAsia"/>
        </w:rPr>
        <w:t>伺服器能自動處理</w:t>
      </w:r>
      <w:r>
        <w:rPr>
          <w:rFonts w:hint="eastAsia"/>
        </w:rPr>
        <w:t>form</w:t>
      </w:r>
      <w:r>
        <w:rPr>
          <w:rFonts w:hint="eastAsia"/>
        </w:rPr>
        <w:t>的輸入值，並迅速回報處理結果，則需</w:t>
      </w:r>
      <w:r>
        <w:rPr>
          <w:rFonts w:hint="eastAsia"/>
        </w:rPr>
        <w:t>CGI</w:t>
      </w:r>
      <w:r>
        <w:rPr>
          <w:rFonts w:hint="eastAsia"/>
        </w:rPr>
        <w:t>程式或</w:t>
      </w:r>
      <w:r>
        <w:rPr>
          <w:rFonts w:hint="eastAsia"/>
        </w:rPr>
        <w:t>ASP</w:t>
      </w:r>
      <w:r>
        <w:rPr>
          <w:rFonts w:hint="eastAsia"/>
        </w:rPr>
        <w:t>程式。詳見</w:t>
      </w:r>
      <w:r>
        <w:rPr>
          <w:rFonts w:hint="eastAsia"/>
        </w:rPr>
        <w:t>ASP</w:t>
      </w:r>
      <w:r>
        <w:rPr>
          <w:rFonts w:hint="eastAsia"/>
        </w:rPr>
        <w:t>動態網頁的「</w:t>
      </w:r>
      <w:hyperlink r:id="rId163" w:history="1">
        <w:r>
          <w:rPr>
            <w:rStyle w:val="ad"/>
            <w:rFonts w:hint="eastAsia"/>
            <w:sz w:val="27"/>
            <w:szCs w:val="27"/>
          </w:rPr>
          <w:t>Request</w:t>
        </w:r>
        <w:r>
          <w:rPr>
            <w:rStyle w:val="ad"/>
            <w:rFonts w:hint="eastAsia"/>
            <w:sz w:val="27"/>
            <w:szCs w:val="27"/>
          </w:rPr>
          <w:t>語法</w:t>
        </w:r>
      </w:hyperlink>
      <w:r>
        <w:rPr>
          <w:rFonts w:hint="eastAsia"/>
        </w:rPr>
        <w:t>」。</w:t>
      </w:r>
    </w:p>
    <w:p w:rsidR="00FB3755" w:rsidRDefault="00FB3755" w:rsidP="00CB4BC2">
      <w:r>
        <w:rPr>
          <w:rFonts w:hint="eastAsia"/>
        </w:rPr>
        <w:t>然而無論是</w:t>
      </w:r>
      <w:r>
        <w:rPr>
          <w:rFonts w:hint="eastAsia"/>
        </w:rPr>
        <w:t>CGI</w:t>
      </w:r>
      <w:r>
        <w:rPr>
          <w:rFonts w:hint="eastAsia"/>
        </w:rPr>
        <w:t>或</w:t>
      </w:r>
      <w:r>
        <w:rPr>
          <w:rFonts w:hint="eastAsia"/>
        </w:rPr>
        <w:t>ASP</w:t>
      </w:r>
      <w:r>
        <w:rPr>
          <w:rFonts w:hint="eastAsia"/>
        </w:rPr>
        <w:t>程式，要使選單具有上傳的功能，則需使用</w:t>
      </w:r>
      <w:r w:rsidRPr="00472CFF">
        <w:rPr>
          <w:rFonts w:hint="eastAsia"/>
        </w:rPr>
        <w:t>&lt;form&gt;</w:t>
      </w:r>
      <w:r>
        <w:rPr>
          <w:rFonts w:hint="eastAsia"/>
        </w:rPr>
        <w:t>的屬性。</w:t>
      </w:r>
      <w:r w:rsidRPr="00472CFF">
        <w:rPr>
          <w:rFonts w:hint="eastAsia"/>
        </w:rPr>
        <w:t>&lt;form&gt;</w:t>
      </w:r>
      <w:r>
        <w:rPr>
          <w:rFonts w:hint="eastAsia"/>
        </w:rPr>
        <w:t>的屬性如下：</w:t>
      </w:r>
    </w:p>
    <w:tbl>
      <w:tblPr>
        <w:tblW w:w="10772" w:type="dxa"/>
        <w:jc w:val="center"/>
        <w:tblCellSpacing w:w="0" w:type="dxa"/>
        <w:tblBorders>
          <w:top w:val="outset" w:sz="6" w:space="0" w:color="006633"/>
          <w:left w:val="outset" w:sz="6" w:space="0" w:color="006633"/>
          <w:bottom w:val="outset" w:sz="6" w:space="0" w:color="006633"/>
          <w:right w:val="outset" w:sz="6" w:space="0" w:color="006633"/>
        </w:tblBorders>
        <w:tblCellMar>
          <w:top w:w="15" w:type="dxa"/>
          <w:left w:w="0" w:type="dxa"/>
          <w:bottom w:w="15" w:type="dxa"/>
          <w:right w:w="0" w:type="dxa"/>
        </w:tblCellMar>
        <w:tblLook w:val="04A0" w:firstRow="1" w:lastRow="0" w:firstColumn="1" w:lastColumn="0" w:noHBand="0" w:noVBand="1"/>
      </w:tblPr>
      <w:tblGrid>
        <w:gridCol w:w="3402"/>
        <w:gridCol w:w="3968"/>
        <w:gridCol w:w="3402"/>
      </w:tblGrid>
      <w:tr w:rsidR="00FB3755" w:rsidTr="00585E8A">
        <w:trPr>
          <w:tblCellSpacing w:w="0" w:type="dxa"/>
          <w:jc w:val="center"/>
        </w:trPr>
        <w:tc>
          <w:tcPr>
            <w:tcW w:w="1579"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屬性</w:t>
            </w:r>
          </w:p>
        </w:tc>
        <w:tc>
          <w:tcPr>
            <w:tcW w:w="1842"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用途</w:t>
            </w:r>
          </w:p>
        </w:tc>
        <w:tc>
          <w:tcPr>
            <w:tcW w:w="1579"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屬性值</w:t>
            </w:r>
          </w:p>
        </w:tc>
      </w:tr>
      <w:tr w:rsidR="00FB3755" w:rsidTr="00585E8A">
        <w:trPr>
          <w:tblCellSpacing w:w="0" w:type="dxa"/>
          <w:jc w:val="center"/>
        </w:trPr>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action</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資料上傳的位址</w:t>
            </w:r>
          </w:p>
        </w:tc>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w:t>
            </w:r>
            <w:r>
              <w:t>自訂</w:t>
            </w:r>
            <w:r>
              <w:t>)</w:t>
            </w:r>
          </w:p>
        </w:tc>
      </w:tr>
      <w:tr w:rsidR="00FB3755" w:rsidTr="00585E8A">
        <w:trPr>
          <w:tblCellSpacing w:w="0" w:type="dxa"/>
          <w:jc w:val="center"/>
        </w:trPr>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method</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上傳資料的方式</w:t>
            </w:r>
          </w:p>
        </w:tc>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6965BF">
            <w:r>
              <w:t>post</w:t>
            </w:r>
            <w:r>
              <w:t>或</w:t>
            </w:r>
            <w:r>
              <w:t>get</w:t>
            </w:r>
          </w:p>
        </w:tc>
      </w:tr>
      <w:tr w:rsidR="00FB3755" w:rsidTr="00585E8A">
        <w:trPr>
          <w:tblCellSpacing w:w="0" w:type="dxa"/>
          <w:jc w:val="center"/>
        </w:trPr>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name</w:t>
            </w:r>
          </w:p>
        </w:tc>
        <w:tc>
          <w:tcPr>
            <w:tcW w:w="1842"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表單的代號</w:t>
            </w:r>
          </w:p>
        </w:tc>
        <w:tc>
          <w:tcPr>
            <w:tcW w:w="1579" w:type="pct"/>
            <w:tcBorders>
              <w:top w:val="outset" w:sz="6" w:space="0" w:color="006633"/>
              <w:left w:val="outset" w:sz="6" w:space="0" w:color="006633"/>
              <w:bottom w:val="outset" w:sz="6" w:space="0" w:color="006633"/>
              <w:right w:val="outset" w:sz="6" w:space="0" w:color="006633"/>
            </w:tcBorders>
            <w:vAlign w:val="center"/>
            <w:hideMark/>
          </w:tcPr>
          <w:p w:rsidR="00FB3755" w:rsidRDefault="00FB3755" w:rsidP="00CB4BC2">
            <w:r>
              <w:t>(</w:t>
            </w:r>
            <w:r>
              <w:t>自訂</w:t>
            </w:r>
            <w:r>
              <w:t>)</w:t>
            </w:r>
          </w:p>
        </w:tc>
      </w:tr>
    </w:tbl>
    <w:p w:rsidR="00FB3755" w:rsidRDefault="00FB3755" w:rsidP="00CB4BC2">
      <w:r>
        <w:rPr>
          <w:rFonts w:hint="eastAsia"/>
        </w:rPr>
        <w:t>若想在資料送出前做一些確認工作的話，則可以使用</w:t>
      </w:r>
      <w:r>
        <w:rPr>
          <w:rFonts w:hint="eastAsia"/>
        </w:rPr>
        <w:t>JavaScript</w:t>
      </w:r>
      <w:r>
        <w:rPr>
          <w:rFonts w:hint="eastAsia"/>
        </w:rPr>
        <w:t>程式</w:t>
      </w:r>
      <w:r w:rsidR="001E23C2" w:rsidRPr="001E23C2">
        <w:rPr>
          <w:rFonts w:hint="eastAsia"/>
          <w:b/>
        </w:rPr>
        <w:t>，</w:t>
      </w:r>
      <w:r>
        <w:rPr>
          <w:rFonts w:hint="eastAsia"/>
        </w:rPr>
        <w:t>請參考</w:t>
      </w:r>
      <w:r>
        <w:rPr>
          <w:rFonts w:hint="eastAsia"/>
        </w:rPr>
        <w:t>JavaScript</w:t>
      </w:r>
      <w:r>
        <w:rPr>
          <w:rFonts w:hint="eastAsia"/>
        </w:rPr>
        <w:t>程式之</w:t>
      </w:r>
      <w:hyperlink r:id="rId164" w:tgtFrame="_blank" w:history="1">
        <w:r>
          <w:rPr>
            <w:rStyle w:val="ad"/>
            <w:rFonts w:hint="eastAsia"/>
            <w:sz w:val="27"/>
            <w:szCs w:val="27"/>
          </w:rPr>
          <w:t>條件式語法</w:t>
        </w:r>
      </w:hyperlink>
      <w:r w:rsidR="001E23C2" w:rsidRPr="001E23C2">
        <w:rPr>
          <w:rFonts w:hint="eastAsia"/>
          <w:b/>
        </w:rPr>
        <w:t>。</w:t>
      </w:r>
      <w:r>
        <w:rPr>
          <w:rFonts w:hint="eastAsia"/>
        </w:rPr>
        <w:t>常見的資料上傳方式如下：</w:t>
      </w:r>
    </w:p>
    <w:tbl>
      <w:tblPr>
        <w:tblW w:w="10772" w:type="dxa"/>
        <w:jc w:val="center"/>
        <w:tblCellSpacing w:w="6" w:type="dxa"/>
        <w:tblBorders>
          <w:top w:val="outset" w:sz="12" w:space="0" w:color="006633"/>
          <w:left w:val="outset" w:sz="12" w:space="0" w:color="006633"/>
          <w:bottom w:val="outset" w:sz="12" w:space="0" w:color="006633"/>
          <w:right w:val="outset" w:sz="12" w:space="0" w:color="006633"/>
        </w:tblBorders>
        <w:tblCellMar>
          <w:top w:w="15" w:type="dxa"/>
          <w:left w:w="0" w:type="dxa"/>
          <w:bottom w:w="15" w:type="dxa"/>
          <w:right w:w="0" w:type="dxa"/>
        </w:tblCellMar>
        <w:tblLook w:val="04A0" w:firstRow="1" w:lastRow="0" w:firstColumn="1" w:lastColumn="0" w:noHBand="0" w:noVBand="1"/>
      </w:tblPr>
      <w:tblGrid>
        <w:gridCol w:w="2835"/>
        <w:gridCol w:w="5669"/>
        <w:gridCol w:w="2268"/>
      </w:tblGrid>
      <w:tr w:rsidR="00FB3755" w:rsidTr="00CB4BC2">
        <w:trPr>
          <w:tblCellSpacing w:w="6" w:type="dxa"/>
          <w:jc w:val="center"/>
        </w:trPr>
        <w:tc>
          <w:tcPr>
            <w:tcW w:w="1308"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用途</w:t>
            </w:r>
          </w:p>
        </w:tc>
        <w:tc>
          <w:tcPr>
            <w:tcW w:w="2626"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HTML</w:t>
            </w:r>
            <w:r>
              <w:t>語法</w:t>
            </w:r>
          </w:p>
        </w:tc>
        <w:tc>
          <w:tcPr>
            <w:tcW w:w="1044" w:type="pct"/>
            <w:tcBorders>
              <w:top w:val="outset" w:sz="6" w:space="0" w:color="006633"/>
              <w:left w:val="outset" w:sz="6" w:space="0" w:color="006633"/>
              <w:bottom w:val="outset" w:sz="6" w:space="0" w:color="006633"/>
              <w:right w:val="outset" w:sz="6" w:space="0" w:color="006633"/>
            </w:tcBorders>
            <w:shd w:val="clear" w:color="auto" w:fill="009933"/>
            <w:vAlign w:val="center"/>
            <w:hideMark/>
          </w:tcPr>
          <w:p w:rsidR="00FB3755" w:rsidRDefault="00FB3755" w:rsidP="00CB4BC2">
            <w:r>
              <w:t>實例</w:t>
            </w:r>
          </w:p>
        </w:tc>
      </w:tr>
      <w:tr w:rsidR="00FB3755" w:rsidTr="00CB4BC2">
        <w:trPr>
          <w:tblCellSpacing w:w="6" w:type="dxa"/>
          <w:jc w:val="center"/>
        </w:trPr>
        <w:tc>
          <w:tcPr>
            <w:tcW w:w="1308"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將表單的資料上傳到某一電子郵址。</w:t>
            </w:r>
          </w:p>
        </w:tc>
        <w:tc>
          <w:tcPr>
            <w:tcW w:w="2626"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&lt;form action="mailto:</w:t>
            </w:r>
            <w:r>
              <w:t>電子郵址</w:t>
            </w:r>
            <w:r>
              <w:t>"</w:t>
            </w:r>
            <w:r>
              <w:br/>
            </w:r>
            <w:r w:rsidRPr="00556D26">
              <w:rPr>
                <w:b/>
              </w:rPr>
              <w:t xml:space="preserve">          </w:t>
            </w:r>
            <w:r>
              <w:t>method=post&gt;</w:t>
            </w:r>
          </w:p>
        </w:tc>
        <w:tc>
          <w:tcPr>
            <w:tcW w:w="1044" w:type="pct"/>
            <w:tcBorders>
              <w:top w:val="outset" w:sz="6" w:space="0" w:color="006633"/>
              <w:left w:val="outset" w:sz="6" w:space="0" w:color="006633"/>
              <w:bottom w:val="outset" w:sz="6" w:space="0" w:color="006633"/>
              <w:right w:val="outset" w:sz="6" w:space="0" w:color="006633"/>
            </w:tcBorders>
            <w:hideMark/>
          </w:tcPr>
          <w:p w:rsidR="00FB3755" w:rsidRDefault="00314667" w:rsidP="00CB4BC2">
            <w:hyperlink r:id="rId165" w:history="1">
              <w:r w:rsidR="00FB3755">
                <w:rPr>
                  <w:rStyle w:val="ad"/>
                </w:rPr>
                <w:t>以電子郵件處理滿意度問卷</w:t>
              </w:r>
            </w:hyperlink>
          </w:p>
        </w:tc>
      </w:tr>
      <w:tr w:rsidR="00FB3755" w:rsidTr="00CB4BC2">
        <w:trPr>
          <w:tblCellSpacing w:w="6" w:type="dxa"/>
          <w:jc w:val="center"/>
        </w:trPr>
        <w:tc>
          <w:tcPr>
            <w:tcW w:w="1308"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t>將表單的資料上傳到某一電子郵址，並預設電子郵件標題。</w:t>
            </w:r>
          </w:p>
        </w:tc>
        <w:tc>
          <w:tcPr>
            <w:tcW w:w="2626"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r>
              <w:t>&lt;form method=post</w:t>
            </w:r>
            <w:r>
              <w:br/>
              <w:t>action="mailto:</w:t>
            </w:r>
            <w:r>
              <w:t>電子郵件位址</w:t>
            </w:r>
            <w:r>
              <w:t>?subject='</w:t>
            </w:r>
            <w:r>
              <w:t>電子郵件標題</w:t>
            </w:r>
            <w:r>
              <w:t>'"&gt;</w:t>
            </w:r>
          </w:p>
        </w:tc>
        <w:tc>
          <w:tcPr>
            <w:tcW w:w="1044"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CB4BC2">
            <w:pPr>
              <w:rPr>
                <w:rFonts w:hint="eastAsia"/>
              </w:rPr>
            </w:pPr>
          </w:p>
        </w:tc>
      </w:tr>
      <w:tr w:rsidR="00FB3755" w:rsidTr="00CB4BC2">
        <w:trPr>
          <w:tblCellSpacing w:w="6" w:type="dxa"/>
          <w:jc w:val="center"/>
        </w:trPr>
        <w:tc>
          <w:tcPr>
            <w:tcW w:w="1308" w:type="pct"/>
            <w:tcBorders>
              <w:top w:val="outset" w:sz="6" w:space="0" w:color="006633"/>
              <w:left w:val="outset" w:sz="6" w:space="0" w:color="006633"/>
              <w:bottom w:val="outset" w:sz="6" w:space="0" w:color="006633"/>
              <w:right w:val="outset" w:sz="6" w:space="0" w:color="006633"/>
            </w:tcBorders>
            <w:hideMark/>
          </w:tcPr>
          <w:p w:rsidR="00FB3755" w:rsidRDefault="00FB3755" w:rsidP="006965BF">
            <w:r>
              <w:t>使用</w:t>
            </w:r>
            <w:r>
              <w:t>ASP</w:t>
            </w:r>
            <w:r>
              <w:t>程式擷取或分析上傳表單的資料。</w:t>
            </w:r>
          </w:p>
        </w:tc>
        <w:tc>
          <w:tcPr>
            <w:tcW w:w="2626" w:type="pct"/>
            <w:tcBorders>
              <w:top w:val="outset" w:sz="6" w:space="0" w:color="006633"/>
              <w:left w:val="outset" w:sz="6" w:space="0" w:color="006633"/>
              <w:bottom w:val="outset" w:sz="6" w:space="0" w:color="006633"/>
              <w:right w:val="outset" w:sz="6" w:space="0" w:color="006633"/>
            </w:tcBorders>
            <w:hideMark/>
          </w:tcPr>
          <w:p w:rsidR="00FB3755" w:rsidRDefault="00FB3755" w:rsidP="00CB4BC2">
            <w:r>
              <w:t>&lt;form action="ASP</w:t>
            </w:r>
            <w:r>
              <w:t>程式位址</w:t>
            </w:r>
            <w:r>
              <w:t>"</w:t>
            </w:r>
            <w:r>
              <w:br/>
            </w:r>
            <w:r w:rsidRPr="00556D26">
              <w:rPr>
                <w:b/>
              </w:rPr>
              <w:t>          </w:t>
            </w:r>
            <w:r>
              <w:t xml:space="preserve"> method=post</w:t>
            </w:r>
            <w:r w:rsidRPr="00556D26">
              <w:rPr>
                <w:b/>
              </w:rPr>
              <w:t>    </w:t>
            </w:r>
            <w:r>
              <w:t xml:space="preserve"> name=</w:t>
            </w:r>
            <w:r>
              <w:t>表單代號</w:t>
            </w:r>
            <w:r>
              <w:t>&gt;</w:t>
            </w:r>
          </w:p>
        </w:tc>
        <w:tc>
          <w:tcPr>
            <w:tcW w:w="1044" w:type="pct"/>
            <w:tcBorders>
              <w:top w:val="outset" w:sz="6" w:space="0" w:color="006633"/>
              <w:left w:val="outset" w:sz="6" w:space="0" w:color="006633"/>
              <w:bottom w:val="outset" w:sz="6" w:space="0" w:color="006633"/>
              <w:right w:val="outset" w:sz="6" w:space="0" w:color="006633"/>
            </w:tcBorders>
            <w:hideMark/>
          </w:tcPr>
          <w:p w:rsidR="00FB3755" w:rsidRDefault="00314667" w:rsidP="006965BF">
            <w:hyperlink r:id="rId166" w:history="1">
              <w:r w:rsidR="00FB3755">
                <w:rPr>
                  <w:rStyle w:val="ad"/>
                </w:rPr>
                <w:t>以</w:t>
              </w:r>
              <w:r w:rsidR="00FB3755">
                <w:rPr>
                  <w:rStyle w:val="ad"/>
                </w:rPr>
                <w:t>ASP</w:t>
              </w:r>
              <w:r w:rsidR="00FB3755">
                <w:rPr>
                  <w:rStyle w:val="ad"/>
                </w:rPr>
                <w:t>程式處理滿意度問卷</w:t>
              </w:r>
            </w:hyperlink>
          </w:p>
        </w:tc>
      </w:tr>
      <w:tr w:rsidR="00FB3755" w:rsidTr="00CB4BC2">
        <w:trPr>
          <w:tblCellSpacing w:w="6" w:type="dxa"/>
          <w:jc w:val="center"/>
        </w:trPr>
        <w:tc>
          <w:tcPr>
            <w:tcW w:w="1308"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6965BF">
            <w:r>
              <w:t>使用</w:t>
            </w:r>
            <w:r>
              <w:t>ASP</w:t>
            </w:r>
            <w:r>
              <w:t>程式擷取或分析上傳表單的資料，上傳內容將在網址顯現。</w:t>
            </w:r>
          </w:p>
        </w:tc>
        <w:tc>
          <w:tcPr>
            <w:tcW w:w="2626" w:type="pct"/>
            <w:tcBorders>
              <w:top w:val="outset" w:sz="6" w:space="0" w:color="006633"/>
              <w:left w:val="outset" w:sz="6" w:space="0" w:color="006633"/>
              <w:bottom w:val="outset" w:sz="6" w:space="0" w:color="006633"/>
              <w:right w:val="outset" w:sz="6" w:space="0" w:color="006633"/>
            </w:tcBorders>
            <w:shd w:val="clear" w:color="auto" w:fill="EEEEEE"/>
            <w:hideMark/>
          </w:tcPr>
          <w:p w:rsidR="00322BA4" w:rsidRDefault="00FB3755" w:rsidP="00CB4BC2">
            <w:r>
              <w:t>&lt;form action="ASP</w:t>
            </w:r>
            <w:r>
              <w:t>程式位址</w:t>
            </w:r>
            <w:r>
              <w:t>"</w:t>
            </w:r>
            <w:r>
              <w:br/>
            </w:r>
            <w:r w:rsidRPr="00556D26">
              <w:rPr>
                <w:b/>
              </w:rPr>
              <w:t>          </w:t>
            </w:r>
            <w:r>
              <w:t xml:space="preserve"> method=get</w:t>
            </w:r>
          </w:p>
          <w:p w:rsidR="00FB3755" w:rsidRDefault="00FB3755" w:rsidP="00322BA4">
            <w:pPr>
              <w:ind w:firstLineChars="150" w:firstLine="360"/>
            </w:pPr>
            <w:r w:rsidRPr="00556D26">
              <w:rPr>
                <w:b/>
              </w:rPr>
              <w:t>    </w:t>
            </w:r>
            <w:r>
              <w:t xml:space="preserve"> name=</w:t>
            </w:r>
            <w:r>
              <w:t>表單代號</w:t>
            </w:r>
            <w:r>
              <w:t>&gt;</w:t>
            </w:r>
          </w:p>
        </w:tc>
        <w:tc>
          <w:tcPr>
            <w:tcW w:w="1044" w:type="pct"/>
            <w:tcBorders>
              <w:top w:val="outset" w:sz="6" w:space="0" w:color="006633"/>
              <w:left w:val="outset" w:sz="6" w:space="0" w:color="006633"/>
              <w:bottom w:val="outset" w:sz="6" w:space="0" w:color="006633"/>
              <w:right w:val="outset" w:sz="6" w:space="0" w:color="006633"/>
            </w:tcBorders>
            <w:shd w:val="clear" w:color="auto" w:fill="EEEEEE"/>
            <w:hideMark/>
          </w:tcPr>
          <w:p w:rsidR="00FB3755" w:rsidRDefault="00FB3755" w:rsidP="00D8692A">
            <w:pPr>
              <w:rPr>
                <w:rFonts w:hint="eastAsia"/>
              </w:rPr>
            </w:pPr>
          </w:p>
        </w:tc>
      </w:tr>
      <w:tr w:rsidR="00FB3755" w:rsidTr="00CB4BC2">
        <w:trPr>
          <w:tblCellSpacing w:w="6" w:type="dxa"/>
          <w:jc w:val="center"/>
        </w:trPr>
        <w:tc>
          <w:tcPr>
            <w:tcW w:w="1308" w:type="pct"/>
            <w:tcBorders>
              <w:top w:val="outset" w:sz="6" w:space="0" w:color="006633"/>
              <w:left w:val="outset" w:sz="6" w:space="0" w:color="006633"/>
              <w:bottom w:val="outset" w:sz="6" w:space="0" w:color="006633"/>
              <w:right w:val="outset" w:sz="6" w:space="0" w:color="006633"/>
            </w:tcBorders>
            <w:hideMark/>
          </w:tcPr>
          <w:p w:rsidR="00FB3755" w:rsidRDefault="00FB3755" w:rsidP="006965BF">
            <w:pPr>
              <w:rPr>
                <w:rFonts w:ascii="新細明體" w:hAnsi="新細明體" w:cs="新細明體"/>
              </w:rPr>
            </w:pPr>
            <w:r>
              <w:t>使用</w:t>
            </w:r>
            <w:r>
              <w:t>CGI</w:t>
            </w:r>
            <w:r>
              <w:t>程式擷取或分析上傳表單的資料。</w:t>
            </w:r>
          </w:p>
        </w:tc>
        <w:tc>
          <w:tcPr>
            <w:tcW w:w="2626" w:type="pct"/>
            <w:tcBorders>
              <w:top w:val="outset" w:sz="6" w:space="0" w:color="006633"/>
              <w:left w:val="outset" w:sz="6" w:space="0" w:color="006633"/>
              <w:bottom w:val="outset" w:sz="6" w:space="0" w:color="006633"/>
              <w:right w:val="outset" w:sz="6" w:space="0" w:color="006633"/>
            </w:tcBorders>
            <w:hideMark/>
          </w:tcPr>
          <w:p w:rsidR="00322BA4" w:rsidRDefault="00FB3755" w:rsidP="00CB4BC2">
            <w:r>
              <w:t>&lt;form action="CGI</w:t>
            </w:r>
            <w:r>
              <w:t>程式位址</w:t>
            </w:r>
            <w:r>
              <w:t>"</w:t>
            </w:r>
            <w:r>
              <w:br/>
            </w:r>
            <w:r w:rsidRPr="00556D26">
              <w:rPr>
                <w:b/>
              </w:rPr>
              <w:t xml:space="preserve">          </w:t>
            </w:r>
            <w:r>
              <w:t>method=post</w:t>
            </w:r>
          </w:p>
          <w:p w:rsidR="00FB3755" w:rsidRDefault="00FB3755" w:rsidP="00322BA4">
            <w:pPr>
              <w:ind w:firstLineChars="100" w:firstLine="240"/>
            </w:pPr>
            <w:r w:rsidRPr="00556D26">
              <w:rPr>
                <w:b/>
              </w:rPr>
              <w:t xml:space="preserve">      </w:t>
            </w:r>
            <w:r>
              <w:t>name=</w:t>
            </w:r>
            <w:r>
              <w:t>表單代號</w:t>
            </w:r>
            <w:r>
              <w:t>&gt;</w:t>
            </w:r>
          </w:p>
        </w:tc>
        <w:tc>
          <w:tcPr>
            <w:tcW w:w="1044" w:type="pct"/>
            <w:tcBorders>
              <w:top w:val="outset" w:sz="6" w:space="0" w:color="006633"/>
              <w:left w:val="outset" w:sz="6" w:space="0" w:color="006633"/>
              <w:bottom w:val="outset" w:sz="6" w:space="0" w:color="006633"/>
              <w:right w:val="outset" w:sz="6" w:space="0" w:color="006633"/>
            </w:tcBorders>
            <w:hideMark/>
          </w:tcPr>
          <w:p w:rsidR="00FB3755" w:rsidRDefault="00FB3755" w:rsidP="00CB4BC2"/>
        </w:tc>
      </w:tr>
    </w:tbl>
    <w:p w:rsidR="004872C1" w:rsidRPr="00585E8A" w:rsidRDefault="004872C1" w:rsidP="00585E8A">
      <w:pPr>
        <w:pStyle w:val="a9"/>
      </w:pPr>
    </w:p>
    <w:sectPr w:rsidR="004872C1" w:rsidRPr="00585E8A" w:rsidSect="00FE4C2D">
      <w:headerReference w:type="even" r:id="rId167"/>
      <w:headerReference w:type="default" r:id="rId168"/>
      <w:footerReference w:type="even" r:id="rId169"/>
      <w:footerReference w:type="default" r:id="rId170"/>
      <w:pgSz w:w="11906" w:h="16838" w:code="9"/>
      <w:pgMar w:top="567" w:right="567" w:bottom="567" w:left="567" w:header="284" w:footer="284" w:gutter="0"/>
      <w:cols w:sep="1" w:space="620"/>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667" w:rsidRDefault="00314667" w:rsidP="00697497">
      <w:pPr>
        <w:ind w:firstLine="240"/>
      </w:pPr>
      <w:r>
        <w:separator/>
      </w:r>
    </w:p>
  </w:endnote>
  <w:endnote w:type="continuationSeparator" w:id="0">
    <w:p w:rsidR="00314667" w:rsidRDefault="00314667" w:rsidP="00697497">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10601000101010101"/>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全真中明體">
    <w:altName w:val="微軟正黑體"/>
    <w:charset w:val="88"/>
    <w:family w:val="modern"/>
    <w:pitch w:val="fixed"/>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667" w:rsidRDefault="00314667" w:rsidP="00FE4C2D">
    <w:pPr>
      <w:pStyle w:val="a8"/>
    </w:pPr>
    <w:r>
      <w:rPr>
        <w:rStyle w:val="a7"/>
      </w:rPr>
      <w:t>–</w:t>
    </w: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245050">
      <w:rPr>
        <w:rStyle w:val="a7"/>
      </w:rPr>
      <w:t>20</w:t>
    </w:r>
    <w:r>
      <w:rPr>
        <w:rStyle w:val="a7"/>
      </w:rPr>
      <w:fldChar w:fldCharType="end"/>
    </w:r>
    <w:r>
      <w:rPr>
        <w:rStyle w:val="a7"/>
        <w:rFonts w:hint="eastAsia"/>
      </w:rPr>
      <w:t xml:space="preserve"> </w:t>
    </w:r>
    <w:r>
      <w:rPr>
        <w:rStyle w:val="a7"/>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667" w:rsidRDefault="00314667" w:rsidP="00FE4C2D">
    <w:pPr>
      <w:pStyle w:val="a8"/>
    </w:pPr>
    <w:r>
      <w:rPr>
        <w:rStyle w:val="a7"/>
      </w:rPr>
      <w:t>–</w:t>
    </w: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245050">
      <w:rPr>
        <w:rStyle w:val="a7"/>
      </w:rPr>
      <w:t>21</w:t>
    </w:r>
    <w:r>
      <w:rPr>
        <w:rStyle w:val="a7"/>
      </w:rPr>
      <w:fldChar w:fldCharType="end"/>
    </w:r>
    <w:r>
      <w:rPr>
        <w:rStyle w:val="a7"/>
        <w:rFonts w:hint="eastAsia"/>
      </w:rPr>
      <w:t xml:space="preserve"> </w:t>
    </w:r>
    <w:r>
      <w:rPr>
        <w:rStyle w:val="a7"/>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667" w:rsidRDefault="00314667" w:rsidP="00697497">
      <w:pPr>
        <w:ind w:firstLine="240"/>
      </w:pPr>
      <w:r>
        <w:separator/>
      </w:r>
    </w:p>
  </w:footnote>
  <w:footnote w:type="continuationSeparator" w:id="0">
    <w:p w:rsidR="00314667" w:rsidRDefault="00314667" w:rsidP="00697497">
      <w:pPr>
        <w:ind w:firstLine="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667" w:rsidRDefault="00314667" w:rsidP="00FE4C2D">
    <w:pPr>
      <w:pStyle w:val="a6"/>
      <w:ind w:left="56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667" w:rsidRDefault="00314667">
    <w:pPr>
      <w:pStyle w:val="a6"/>
      <w:ind w:right="56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61E0"/>
    <w:multiLevelType w:val="multilevel"/>
    <w:tmpl w:val="49F8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34808"/>
    <w:multiLevelType w:val="hybridMultilevel"/>
    <w:tmpl w:val="5AEA34BA"/>
    <w:lvl w:ilvl="0" w:tplc="B0D09220">
      <w:start w:val="1"/>
      <w:numFmt w:val="bullet"/>
      <w:pStyle w:val="5"/>
      <w:lvlText w:val=""/>
      <w:lvlJc w:val="left"/>
      <w:pPr>
        <w:tabs>
          <w:tab w:val="num" w:pos="1247"/>
        </w:tabs>
        <w:ind w:left="1247"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2E982D32"/>
    <w:multiLevelType w:val="multilevel"/>
    <w:tmpl w:val="EA2AD3A4"/>
    <w:lvl w:ilvl="0">
      <w:start w:val="1"/>
      <w:numFmt w:val="decimal"/>
      <w:pStyle w:val="1"/>
      <w:lvlText w:val="CH %1  "/>
      <w:lvlJc w:val="right"/>
      <w:pPr>
        <w:tabs>
          <w:tab w:val="num" w:pos="794"/>
        </w:tabs>
        <w:ind w:left="794" w:hanging="114"/>
      </w:pPr>
      <w:rPr>
        <w:rFonts w:cs="Times New Roman" w:hint="eastAsia"/>
      </w:rPr>
    </w:lvl>
    <w:lvl w:ilvl="1">
      <w:start w:val="1"/>
      <w:numFmt w:val="decimal"/>
      <w:pStyle w:val="2"/>
      <w:lvlText w:val="%2."/>
      <w:lvlJc w:val="right"/>
      <w:pPr>
        <w:tabs>
          <w:tab w:val="num" w:pos="-341"/>
        </w:tabs>
        <w:ind w:left="567" w:hanging="113"/>
      </w:pPr>
      <w:rPr>
        <w:rFonts w:cs="Times New Roman" w:hint="eastAsia"/>
      </w:rPr>
    </w:lvl>
    <w:lvl w:ilvl="2">
      <w:start w:val="1"/>
      <w:numFmt w:val="decimal"/>
      <w:pStyle w:val="3"/>
      <w:lvlText w:val="%3)"/>
      <w:lvlJc w:val="right"/>
      <w:pPr>
        <w:tabs>
          <w:tab w:val="num" w:pos="680"/>
        </w:tabs>
        <w:ind w:left="680" w:hanging="113"/>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right"/>
      <w:pPr>
        <w:tabs>
          <w:tab w:val="num" w:pos="794"/>
        </w:tabs>
        <w:ind w:left="794" w:hanging="114"/>
      </w:pPr>
      <w:rPr>
        <w:rFonts w:cs="Times New Roman" w:hint="eastAsia"/>
      </w:rPr>
    </w:lvl>
    <w:lvl w:ilvl="4">
      <w:start w:val="1"/>
      <w:numFmt w:val="decimal"/>
      <w:pStyle w:val="50"/>
      <w:lvlText w:val="%5)"/>
      <w:lvlJc w:val="right"/>
      <w:pPr>
        <w:tabs>
          <w:tab w:val="num" w:pos="907"/>
        </w:tabs>
        <w:ind w:left="907" w:hanging="113"/>
      </w:pPr>
      <w:rPr>
        <w:rFonts w:cs="Times New Roman" w:hint="eastAsia"/>
      </w:rPr>
    </w:lvl>
    <w:lvl w:ilvl="5">
      <w:start w:val="1"/>
      <w:numFmt w:val="lowerRoman"/>
      <w:pStyle w:val="6"/>
      <w:lvlText w:val="%6."/>
      <w:lvlJc w:val="right"/>
      <w:pPr>
        <w:tabs>
          <w:tab w:val="num" w:pos="1021"/>
        </w:tabs>
        <w:ind w:left="1021" w:hanging="114"/>
      </w:pPr>
      <w:rPr>
        <w:rFonts w:cs="Times New Roman" w:hint="eastAsia"/>
      </w:rPr>
    </w:lvl>
    <w:lvl w:ilvl="6">
      <w:start w:val="1"/>
      <w:numFmt w:val="decimal"/>
      <w:lvlRestart w:val="0"/>
      <w:pStyle w:val="7"/>
      <w:lvlText w:val="式(%7)"/>
      <w:lvlJc w:val="right"/>
      <w:pPr>
        <w:tabs>
          <w:tab w:val="num" w:pos="-134"/>
        </w:tabs>
        <w:ind w:left="1134" w:hanging="113"/>
      </w:pPr>
      <w:rPr>
        <w:rFonts w:cs="Times New Roman" w:hint="eastAsia"/>
      </w:rPr>
    </w:lvl>
    <w:lvl w:ilvl="7">
      <w:start w:val="1"/>
      <w:numFmt w:val="decimal"/>
      <w:lvlRestart w:val="0"/>
      <w:pStyle w:val="8"/>
      <w:lvlText w:val="表%8. "/>
      <w:lvlJc w:val="right"/>
      <w:pPr>
        <w:tabs>
          <w:tab w:val="num" w:pos="680"/>
        </w:tabs>
        <w:ind w:left="680" w:hanging="113"/>
      </w:pPr>
      <w:rPr>
        <w:rFonts w:cs="Times New Roman" w:hint="eastAsia"/>
      </w:rPr>
    </w:lvl>
    <w:lvl w:ilvl="8">
      <w:start w:val="1"/>
      <w:numFmt w:val="decimal"/>
      <w:lvlRestart w:val="0"/>
      <w:pStyle w:val="9"/>
      <w:lvlText w:val="圖%9."/>
      <w:lvlJc w:val="right"/>
      <w:pPr>
        <w:tabs>
          <w:tab w:val="num" w:pos="680"/>
        </w:tabs>
        <w:ind w:left="680" w:hanging="113"/>
      </w:pPr>
      <w:rPr>
        <w:rFonts w:cs="Times New Roman" w:hint="eastAsia"/>
      </w:rPr>
    </w:lvl>
  </w:abstractNum>
  <w:abstractNum w:abstractNumId="3" w15:restartNumberingAfterBreak="0">
    <w:nsid w:val="397041AA"/>
    <w:multiLevelType w:val="multilevel"/>
    <w:tmpl w:val="6890D988"/>
    <w:lvl w:ilvl="0">
      <w:start w:val="1"/>
      <w:numFmt w:val="decimal"/>
      <w:pStyle w:val="a"/>
      <w:lvlText w:val="%1."/>
      <w:lvlJc w:val="right"/>
      <w:pPr>
        <w:tabs>
          <w:tab w:val="num" w:pos="397"/>
        </w:tabs>
        <w:ind w:left="397" w:hanging="113"/>
      </w:pPr>
      <w:rPr>
        <w:rFonts w:cs="Times New Roman" w:hint="eastAsia"/>
      </w:rPr>
    </w:lvl>
    <w:lvl w:ilvl="1">
      <w:start w:val="1"/>
      <w:numFmt w:val="decimal"/>
      <w:pStyle w:val="20"/>
      <w:lvlText w:val="(%2)"/>
      <w:lvlJc w:val="right"/>
      <w:pPr>
        <w:tabs>
          <w:tab w:val="num" w:pos="624"/>
        </w:tabs>
        <w:ind w:left="624" w:hanging="114"/>
      </w:pPr>
      <w:rPr>
        <w:rFonts w:cs="Times New Roman" w:hint="eastAsia"/>
      </w:rPr>
    </w:lvl>
    <w:lvl w:ilvl="2">
      <w:start w:val="1"/>
      <w:numFmt w:val="decimal"/>
      <w:pStyle w:val="30"/>
      <w:lvlText w:val="%3)"/>
      <w:lvlJc w:val="right"/>
      <w:pPr>
        <w:tabs>
          <w:tab w:val="num" w:pos="851"/>
        </w:tabs>
        <w:ind w:left="851" w:hanging="114"/>
      </w:pPr>
      <w:rPr>
        <w:rFonts w:cs="Times New Roman" w:hint="eastAsia"/>
      </w:rPr>
    </w:lvl>
    <w:lvl w:ilvl="3">
      <w:start w:val="1"/>
      <w:numFmt w:val="decimal"/>
      <w:pStyle w:val="40"/>
      <w:lvlText w:val="%4-"/>
      <w:lvlJc w:val="right"/>
      <w:pPr>
        <w:tabs>
          <w:tab w:val="num" w:pos="1077"/>
        </w:tabs>
        <w:ind w:left="1077" w:hanging="113"/>
      </w:pPr>
      <w:rPr>
        <w:rFonts w:cs="Times New Roman" w:hint="eastAsia"/>
      </w:rPr>
    </w:lvl>
    <w:lvl w:ilvl="4">
      <w:start w:val="1"/>
      <w:numFmt w:val="decimal"/>
      <w:pStyle w:val="51"/>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4" w15:restartNumberingAfterBreak="0">
    <w:nsid w:val="44A951B9"/>
    <w:multiLevelType w:val="hybridMultilevel"/>
    <w:tmpl w:val="DDACB60A"/>
    <w:lvl w:ilvl="0" w:tplc="8FBA4EFC">
      <w:start w:val="1"/>
      <w:numFmt w:val="bullet"/>
      <w:pStyle w:val="a0"/>
      <w:lvlText w:val=""/>
      <w:lvlJc w:val="left"/>
      <w:pPr>
        <w:tabs>
          <w:tab w:val="num" w:pos="340"/>
        </w:tabs>
        <w:ind w:left="340"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53135A10"/>
    <w:multiLevelType w:val="hybridMultilevel"/>
    <w:tmpl w:val="FC2A6BD6"/>
    <w:lvl w:ilvl="0" w:tplc="7C84440C">
      <w:start w:val="1"/>
      <w:numFmt w:val="bullet"/>
      <w:pStyle w:val="31"/>
      <w:lvlText w:val=""/>
      <w:lvlJc w:val="left"/>
      <w:pPr>
        <w:tabs>
          <w:tab w:val="num" w:pos="794"/>
        </w:tabs>
        <w:ind w:left="794"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545B68DB"/>
    <w:multiLevelType w:val="hybridMultilevel"/>
    <w:tmpl w:val="AA1687AE"/>
    <w:lvl w:ilvl="0" w:tplc="C36243BA">
      <w:start w:val="1"/>
      <w:numFmt w:val="bullet"/>
      <w:pStyle w:val="41"/>
      <w:lvlText w:val=""/>
      <w:lvlJc w:val="left"/>
      <w:pPr>
        <w:tabs>
          <w:tab w:val="num" w:pos="1021"/>
        </w:tabs>
        <w:ind w:left="1021"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60834E0D"/>
    <w:multiLevelType w:val="multilevel"/>
    <w:tmpl w:val="FF18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F288C"/>
    <w:multiLevelType w:val="hybridMultilevel"/>
    <w:tmpl w:val="F25E91F0"/>
    <w:lvl w:ilvl="0" w:tplc="4D505D62">
      <w:start w:val="1"/>
      <w:numFmt w:val="bullet"/>
      <w:pStyle w:val="21"/>
      <w:lvlText w:val=""/>
      <w:lvlJc w:val="left"/>
      <w:pPr>
        <w:tabs>
          <w:tab w:val="num" w:pos="567"/>
        </w:tabs>
        <w:ind w:left="567"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73735218"/>
    <w:multiLevelType w:val="multilevel"/>
    <w:tmpl w:val="55D0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1"/>
  </w:num>
  <w:num w:numId="6">
    <w:abstractNumId w:val="6"/>
  </w:num>
  <w:num w:numId="7">
    <w:abstractNumId w:val="4"/>
  </w:num>
  <w:num w:numId="8">
    <w:abstractNumId w:val="7"/>
  </w:num>
  <w:num w:numId="9">
    <w:abstractNumId w:val="0"/>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mirrorMargins/>
  <w:bordersDoNotSurroundHeader/>
  <w:bordersDoNotSurroundFooter/>
  <w:proofState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80"/>
  <w:autoHyphenation/>
  <w:evenAndOddHeaders/>
  <w:drawingGridHorizontalSpacing w:val="100"/>
  <w:drawingGridVerticalSpacing w:val="200"/>
  <w:displayHorizontalDrawingGridEvery w:val="0"/>
  <w:displayVerticalDrawingGridEvery w:val="2"/>
  <w:characterSpacingControl w:val="compressPunctuation"/>
  <w:noLineBreaksAfter w:lang="zh-TW" w:val="([{£¥‘“‵〈《「『【〔〝︵︷︹︻︽︿﹁﹃﹙﹛﹝（｛"/>
  <w:noLineBreaksBefore w:lang="zh-TW" w:val="!),.:;?]}¢°·–—’”•‥…‧′╴、。〉》」』】〕〞︰︱︳︴︶︸︺︼︾﹀﹂﹄﹏﹐﹑﹒﹔﹕﹖﹗﹚﹜﹞！），．：；？｜｝､"/>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55"/>
    <w:rsid w:val="0000071F"/>
    <w:rsid w:val="00001482"/>
    <w:rsid w:val="00001939"/>
    <w:rsid w:val="000042E1"/>
    <w:rsid w:val="0000585C"/>
    <w:rsid w:val="00006D22"/>
    <w:rsid w:val="000101DB"/>
    <w:rsid w:val="000108BA"/>
    <w:rsid w:val="0001116F"/>
    <w:rsid w:val="0001123C"/>
    <w:rsid w:val="00012460"/>
    <w:rsid w:val="00012C44"/>
    <w:rsid w:val="0001371F"/>
    <w:rsid w:val="0001735A"/>
    <w:rsid w:val="00017E35"/>
    <w:rsid w:val="00023EB9"/>
    <w:rsid w:val="00024B76"/>
    <w:rsid w:val="00025922"/>
    <w:rsid w:val="000270A0"/>
    <w:rsid w:val="00030851"/>
    <w:rsid w:val="000308AA"/>
    <w:rsid w:val="000339B8"/>
    <w:rsid w:val="00033DBD"/>
    <w:rsid w:val="00037CDF"/>
    <w:rsid w:val="00037F92"/>
    <w:rsid w:val="000412D8"/>
    <w:rsid w:val="0004150F"/>
    <w:rsid w:val="00042E98"/>
    <w:rsid w:val="0005200A"/>
    <w:rsid w:val="00054615"/>
    <w:rsid w:val="00057637"/>
    <w:rsid w:val="000603C5"/>
    <w:rsid w:val="0006196A"/>
    <w:rsid w:val="00061DAC"/>
    <w:rsid w:val="00062964"/>
    <w:rsid w:val="00064F30"/>
    <w:rsid w:val="000669BC"/>
    <w:rsid w:val="00067591"/>
    <w:rsid w:val="00074C51"/>
    <w:rsid w:val="00074D9A"/>
    <w:rsid w:val="0007553E"/>
    <w:rsid w:val="00080010"/>
    <w:rsid w:val="00081805"/>
    <w:rsid w:val="00084104"/>
    <w:rsid w:val="000921D9"/>
    <w:rsid w:val="00095590"/>
    <w:rsid w:val="000968D0"/>
    <w:rsid w:val="00096F76"/>
    <w:rsid w:val="00097503"/>
    <w:rsid w:val="000A0468"/>
    <w:rsid w:val="000A3127"/>
    <w:rsid w:val="000A3332"/>
    <w:rsid w:val="000A3404"/>
    <w:rsid w:val="000A43FF"/>
    <w:rsid w:val="000A741E"/>
    <w:rsid w:val="000A7D31"/>
    <w:rsid w:val="000B0930"/>
    <w:rsid w:val="000B0FA4"/>
    <w:rsid w:val="000B158B"/>
    <w:rsid w:val="000B2428"/>
    <w:rsid w:val="000B257F"/>
    <w:rsid w:val="000B2B98"/>
    <w:rsid w:val="000B5523"/>
    <w:rsid w:val="000B6EA2"/>
    <w:rsid w:val="000B6FE2"/>
    <w:rsid w:val="000C1DE2"/>
    <w:rsid w:val="000C28F9"/>
    <w:rsid w:val="000C454E"/>
    <w:rsid w:val="000D2083"/>
    <w:rsid w:val="000D3BBC"/>
    <w:rsid w:val="000D4BCE"/>
    <w:rsid w:val="000E0C43"/>
    <w:rsid w:val="000E32B4"/>
    <w:rsid w:val="000E4176"/>
    <w:rsid w:val="000E4E47"/>
    <w:rsid w:val="000E758B"/>
    <w:rsid w:val="000E7C51"/>
    <w:rsid w:val="000F0E80"/>
    <w:rsid w:val="000F18E7"/>
    <w:rsid w:val="000F1C31"/>
    <w:rsid w:val="000F3048"/>
    <w:rsid w:val="000F38AA"/>
    <w:rsid w:val="00100A88"/>
    <w:rsid w:val="0010245F"/>
    <w:rsid w:val="00104323"/>
    <w:rsid w:val="00107A2D"/>
    <w:rsid w:val="00110E35"/>
    <w:rsid w:val="00112CCE"/>
    <w:rsid w:val="00113DED"/>
    <w:rsid w:val="00115E36"/>
    <w:rsid w:val="00117430"/>
    <w:rsid w:val="00120155"/>
    <w:rsid w:val="00120229"/>
    <w:rsid w:val="001210D6"/>
    <w:rsid w:val="001219E0"/>
    <w:rsid w:val="001233DF"/>
    <w:rsid w:val="0012360E"/>
    <w:rsid w:val="00127401"/>
    <w:rsid w:val="001304E2"/>
    <w:rsid w:val="00133520"/>
    <w:rsid w:val="00134CB6"/>
    <w:rsid w:val="00137568"/>
    <w:rsid w:val="0013768E"/>
    <w:rsid w:val="00137B45"/>
    <w:rsid w:val="00141F32"/>
    <w:rsid w:val="001446A2"/>
    <w:rsid w:val="00145BB2"/>
    <w:rsid w:val="00146C7A"/>
    <w:rsid w:val="001474DC"/>
    <w:rsid w:val="00150F09"/>
    <w:rsid w:val="00151EA2"/>
    <w:rsid w:val="00152B17"/>
    <w:rsid w:val="00152CE6"/>
    <w:rsid w:val="00152F1A"/>
    <w:rsid w:val="00153BA0"/>
    <w:rsid w:val="00154BEF"/>
    <w:rsid w:val="00154EB0"/>
    <w:rsid w:val="00156094"/>
    <w:rsid w:val="00164060"/>
    <w:rsid w:val="001646EB"/>
    <w:rsid w:val="00166D85"/>
    <w:rsid w:val="00167A12"/>
    <w:rsid w:val="00171A78"/>
    <w:rsid w:val="0017437B"/>
    <w:rsid w:val="0017476E"/>
    <w:rsid w:val="00175CFB"/>
    <w:rsid w:val="0017612B"/>
    <w:rsid w:val="001811FF"/>
    <w:rsid w:val="00182E0F"/>
    <w:rsid w:val="001833B5"/>
    <w:rsid w:val="001833FC"/>
    <w:rsid w:val="00184319"/>
    <w:rsid w:val="00184632"/>
    <w:rsid w:val="001846B4"/>
    <w:rsid w:val="001847B7"/>
    <w:rsid w:val="00184ADF"/>
    <w:rsid w:val="001851E7"/>
    <w:rsid w:val="001852C6"/>
    <w:rsid w:val="00185E46"/>
    <w:rsid w:val="001877A2"/>
    <w:rsid w:val="00187987"/>
    <w:rsid w:val="00190A36"/>
    <w:rsid w:val="001915A4"/>
    <w:rsid w:val="00191DA3"/>
    <w:rsid w:val="001927AF"/>
    <w:rsid w:val="001939F9"/>
    <w:rsid w:val="00194547"/>
    <w:rsid w:val="00196975"/>
    <w:rsid w:val="001973A3"/>
    <w:rsid w:val="001A1002"/>
    <w:rsid w:val="001A1BB1"/>
    <w:rsid w:val="001A21B8"/>
    <w:rsid w:val="001A21C1"/>
    <w:rsid w:val="001A22A8"/>
    <w:rsid w:val="001A2458"/>
    <w:rsid w:val="001A2F30"/>
    <w:rsid w:val="001A32C2"/>
    <w:rsid w:val="001A492B"/>
    <w:rsid w:val="001A63DC"/>
    <w:rsid w:val="001A65B9"/>
    <w:rsid w:val="001B051E"/>
    <w:rsid w:val="001B0981"/>
    <w:rsid w:val="001B1180"/>
    <w:rsid w:val="001B15E5"/>
    <w:rsid w:val="001B40B5"/>
    <w:rsid w:val="001C0831"/>
    <w:rsid w:val="001C166E"/>
    <w:rsid w:val="001C2DCA"/>
    <w:rsid w:val="001C38D5"/>
    <w:rsid w:val="001C4222"/>
    <w:rsid w:val="001C7DC4"/>
    <w:rsid w:val="001D0BC9"/>
    <w:rsid w:val="001D1A86"/>
    <w:rsid w:val="001D3DB6"/>
    <w:rsid w:val="001E031E"/>
    <w:rsid w:val="001E16DF"/>
    <w:rsid w:val="001E199E"/>
    <w:rsid w:val="001E23C2"/>
    <w:rsid w:val="001E36B8"/>
    <w:rsid w:val="001E5DE8"/>
    <w:rsid w:val="001F0ECB"/>
    <w:rsid w:val="001F4B5F"/>
    <w:rsid w:val="001F5FEB"/>
    <w:rsid w:val="001F6387"/>
    <w:rsid w:val="001F6647"/>
    <w:rsid w:val="001F7A74"/>
    <w:rsid w:val="001F7FD2"/>
    <w:rsid w:val="00200022"/>
    <w:rsid w:val="0020171A"/>
    <w:rsid w:val="00201E4F"/>
    <w:rsid w:val="00203318"/>
    <w:rsid w:val="0020343A"/>
    <w:rsid w:val="00204E9F"/>
    <w:rsid w:val="002054F7"/>
    <w:rsid w:val="002055A5"/>
    <w:rsid w:val="00211DBA"/>
    <w:rsid w:val="00212061"/>
    <w:rsid w:val="00212ABE"/>
    <w:rsid w:val="00214C3D"/>
    <w:rsid w:val="00222487"/>
    <w:rsid w:val="00227A22"/>
    <w:rsid w:val="0023178F"/>
    <w:rsid w:val="00233CB0"/>
    <w:rsid w:val="0023408B"/>
    <w:rsid w:val="002356F3"/>
    <w:rsid w:val="00236F6C"/>
    <w:rsid w:val="00244D81"/>
    <w:rsid w:val="00245050"/>
    <w:rsid w:val="00245DCA"/>
    <w:rsid w:val="00246950"/>
    <w:rsid w:val="00246D2B"/>
    <w:rsid w:val="002470D5"/>
    <w:rsid w:val="002503EB"/>
    <w:rsid w:val="00250A1C"/>
    <w:rsid w:val="00250B4B"/>
    <w:rsid w:val="00250FB5"/>
    <w:rsid w:val="002522C1"/>
    <w:rsid w:val="0025293E"/>
    <w:rsid w:val="00253BF9"/>
    <w:rsid w:val="00254287"/>
    <w:rsid w:val="00255246"/>
    <w:rsid w:val="0025709A"/>
    <w:rsid w:val="00260C7E"/>
    <w:rsid w:val="00260F1C"/>
    <w:rsid w:val="00263C14"/>
    <w:rsid w:val="002665E5"/>
    <w:rsid w:val="00266AFC"/>
    <w:rsid w:val="00273009"/>
    <w:rsid w:val="00274EA3"/>
    <w:rsid w:val="002757E5"/>
    <w:rsid w:val="0027733D"/>
    <w:rsid w:val="002806FC"/>
    <w:rsid w:val="00281C52"/>
    <w:rsid w:val="00281F09"/>
    <w:rsid w:val="002824A0"/>
    <w:rsid w:val="00282A06"/>
    <w:rsid w:val="00283F4F"/>
    <w:rsid w:val="0028584E"/>
    <w:rsid w:val="00285C91"/>
    <w:rsid w:val="00287A55"/>
    <w:rsid w:val="00287BF4"/>
    <w:rsid w:val="00292A55"/>
    <w:rsid w:val="002930CE"/>
    <w:rsid w:val="00294522"/>
    <w:rsid w:val="00296337"/>
    <w:rsid w:val="00296729"/>
    <w:rsid w:val="00296BF4"/>
    <w:rsid w:val="00297556"/>
    <w:rsid w:val="002A2F10"/>
    <w:rsid w:val="002A50F1"/>
    <w:rsid w:val="002A5723"/>
    <w:rsid w:val="002A5DEF"/>
    <w:rsid w:val="002A69A7"/>
    <w:rsid w:val="002A728F"/>
    <w:rsid w:val="002A73EC"/>
    <w:rsid w:val="002B05B1"/>
    <w:rsid w:val="002B0D52"/>
    <w:rsid w:val="002B3E02"/>
    <w:rsid w:val="002B4B02"/>
    <w:rsid w:val="002B7ABD"/>
    <w:rsid w:val="002C1CDD"/>
    <w:rsid w:val="002C1CFF"/>
    <w:rsid w:val="002C2671"/>
    <w:rsid w:val="002C2D82"/>
    <w:rsid w:val="002C2E91"/>
    <w:rsid w:val="002C3F9E"/>
    <w:rsid w:val="002C587F"/>
    <w:rsid w:val="002C7AFC"/>
    <w:rsid w:val="002D053B"/>
    <w:rsid w:val="002D28CE"/>
    <w:rsid w:val="002D41E6"/>
    <w:rsid w:val="002D5AE3"/>
    <w:rsid w:val="002D6273"/>
    <w:rsid w:val="002D6346"/>
    <w:rsid w:val="002D78C8"/>
    <w:rsid w:val="002E0456"/>
    <w:rsid w:val="002E2B99"/>
    <w:rsid w:val="002E7876"/>
    <w:rsid w:val="002F167E"/>
    <w:rsid w:val="002F2034"/>
    <w:rsid w:val="002F465F"/>
    <w:rsid w:val="002F5E39"/>
    <w:rsid w:val="00301186"/>
    <w:rsid w:val="0030274A"/>
    <w:rsid w:val="00302983"/>
    <w:rsid w:val="003038DB"/>
    <w:rsid w:val="00304425"/>
    <w:rsid w:val="0030671D"/>
    <w:rsid w:val="00307E8F"/>
    <w:rsid w:val="00307FAB"/>
    <w:rsid w:val="00314667"/>
    <w:rsid w:val="00315C41"/>
    <w:rsid w:val="00315C95"/>
    <w:rsid w:val="00315EB7"/>
    <w:rsid w:val="00316B6B"/>
    <w:rsid w:val="0031767B"/>
    <w:rsid w:val="003204D6"/>
    <w:rsid w:val="00320D54"/>
    <w:rsid w:val="0032228D"/>
    <w:rsid w:val="00322BA4"/>
    <w:rsid w:val="00323E43"/>
    <w:rsid w:val="00324983"/>
    <w:rsid w:val="0032505B"/>
    <w:rsid w:val="003252F7"/>
    <w:rsid w:val="00325D56"/>
    <w:rsid w:val="00326224"/>
    <w:rsid w:val="00326A90"/>
    <w:rsid w:val="00332152"/>
    <w:rsid w:val="00332BF8"/>
    <w:rsid w:val="00351153"/>
    <w:rsid w:val="003542A3"/>
    <w:rsid w:val="003560B0"/>
    <w:rsid w:val="0035691C"/>
    <w:rsid w:val="0036428C"/>
    <w:rsid w:val="00364C91"/>
    <w:rsid w:val="00365163"/>
    <w:rsid w:val="00365406"/>
    <w:rsid w:val="00367D43"/>
    <w:rsid w:val="00370A28"/>
    <w:rsid w:val="00374AAF"/>
    <w:rsid w:val="00375609"/>
    <w:rsid w:val="0037785E"/>
    <w:rsid w:val="00382058"/>
    <w:rsid w:val="003826B2"/>
    <w:rsid w:val="003843C4"/>
    <w:rsid w:val="00387255"/>
    <w:rsid w:val="00390E2B"/>
    <w:rsid w:val="00392884"/>
    <w:rsid w:val="00392982"/>
    <w:rsid w:val="00392A20"/>
    <w:rsid w:val="00393DBE"/>
    <w:rsid w:val="00393F9F"/>
    <w:rsid w:val="0039670C"/>
    <w:rsid w:val="00396A19"/>
    <w:rsid w:val="003A1EAC"/>
    <w:rsid w:val="003A38D7"/>
    <w:rsid w:val="003A3F81"/>
    <w:rsid w:val="003A4489"/>
    <w:rsid w:val="003A4B68"/>
    <w:rsid w:val="003A5867"/>
    <w:rsid w:val="003A6406"/>
    <w:rsid w:val="003A7B3E"/>
    <w:rsid w:val="003B2215"/>
    <w:rsid w:val="003B490C"/>
    <w:rsid w:val="003B4C1E"/>
    <w:rsid w:val="003B666F"/>
    <w:rsid w:val="003B68F3"/>
    <w:rsid w:val="003B7AE2"/>
    <w:rsid w:val="003C021C"/>
    <w:rsid w:val="003C4935"/>
    <w:rsid w:val="003C6713"/>
    <w:rsid w:val="003C71D1"/>
    <w:rsid w:val="003D0FF4"/>
    <w:rsid w:val="003D5AF7"/>
    <w:rsid w:val="003D6972"/>
    <w:rsid w:val="003D6E55"/>
    <w:rsid w:val="003E18F9"/>
    <w:rsid w:val="003E1BA3"/>
    <w:rsid w:val="003E1DE4"/>
    <w:rsid w:val="003E27D1"/>
    <w:rsid w:val="003E30D7"/>
    <w:rsid w:val="003E396E"/>
    <w:rsid w:val="003E3D45"/>
    <w:rsid w:val="003E500C"/>
    <w:rsid w:val="003E5F93"/>
    <w:rsid w:val="003E68D3"/>
    <w:rsid w:val="003F0067"/>
    <w:rsid w:val="003F2C41"/>
    <w:rsid w:val="003F4CA0"/>
    <w:rsid w:val="003F734E"/>
    <w:rsid w:val="00402882"/>
    <w:rsid w:val="00413362"/>
    <w:rsid w:val="004148E3"/>
    <w:rsid w:val="004157E6"/>
    <w:rsid w:val="0041627F"/>
    <w:rsid w:val="004173A4"/>
    <w:rsid w:val="00420FDE"/>
    <w:rsid w:val="0042117B"/>
    <w:rsid w:val="00421C55"/>
    <w:rsid w:val="004224AE"/>
    <w:rsid w:val="00422DE7"/>
    <w:rsid w:val="00423029"/>
    <w:rsid w:val="004236C1"/>
    <w:rsid w:val="00424A4C"/>
    <w:rsid w:val="00424D35"/>
    <w:rsid w:val="00426510"/>
    <w:rsid w:val="00432285"/>
    <w:rsid w:val="00434E76"/>
    <w:rsid w:val="0043570B"/>
    <w:rsid w:val="004369A4"/>
    <w:rsid w:val="004410C0"/>
    <w:rsid w:val="00441E6F"/>
    <w:rsid w:val="00444427"/>
    <w:rsid w:val="00447862"/>
    <w:rsid w:val="004508C0"/>
    <w:rsid w:val="004516E2"/>
    <w:rsid w:val="00453761"/>
    <w:rsid w:val="004542C6"/>
    <w:rsid w:val="00457AD2"/>
    <w:rsid w:val="00464659"/>
    <w:rsid w:val="00466160"/>
    <w:rsid w:val="00470732"/>
    <w:rsid w:val="004714E4"/>
    <w:rsid w:val="00472CFF"/>
    <w:rsid w:val="00475897"/>
    <w:rsid w:val="00475993"/>
    <w:rsid w:val="004762B3"/>
    <w:rsid w:val="0047727D"/>
    <w:rsid w:val="004772A4"/>
    <w:rsid w:val="00481220"/>
    <w:rsid w:val="0048143B"/>
    <w:rsid w:val="004825C3"/>
    <w:rsid w:val="004872C1"/>
    <w:rsid w:val="00487747"/>
    <w:rsid w:val="004910C2"/>
    <w:rsid w:val="0049140F"/>
    <w:rsid w:val="00492C78"/>
    <w:rsid w:val="00496F63"/>
    <w:rsid w:val="00497498"/>
    <w:rsid w:val="004A00C7"/>
    <w:rsid w:val="004A1B15"/>
    <w:rsid w:val="004A21FC"/>
    <w:rsid w:val="004A379D"/>
    <w:rsid w:val="004A714E"/>
    <w:rsid w:val="004B0C21"/>
    <w:rsid w:val="004B1584"/>
    <w:rsid w:val="004B2629"/>
    <w:rsid w:val="004B278B"/>
    <w:rsid w:val="004B2B9A"/>
    <w:rsid w:val="004B2C79"/>
    <w:rsid w:val="004B3A47"/>
    <w:rsid w:val="004B4510"/>
    <w:rsid w:val="004B4785"/>
    <w:rsid w:val="004B59DE"/>
    <w:rsid w:val="004B5B2D"/>
    <w:rsid w:val="004C047E"/>
    <w:rsid w:val="004C0D89"/>
    <w:rsid w:val="004C2C73"/>
    <w:rsid w:val="004C3321"/>
    <w:rsid w:val="004C34D7"/>
    <w:rsid w:val="004C43D9"/>
    <w:rsid w:val="004C5457"/>
    <w:rsid w:val="004C7944"/>
    <w:rsid w:val="004D0527"/>
    <w:rsid w:val="004D1E3A"/>
    <w:rsid w:val="004D2306"/>
    <w:rsid w:val="004D4F52"/>
    <w:rsid w:val="004D5097"/>
    <w:rsid w:val="004D5972"/>
    <w:rsid w:val="004E02EA"/>
    <w:rsid w:val="004E3645"/>
    <w:rsid w:val="004E3DE6"/>
    <w:rsid w:val="004E5FAC"/>
    <w:rsid w:val="004E6907"/>
    <w:rsid w:val="004E7B18"/>
    <w:rsid w:val="004F3F42"/>
    <w:rsid w:val="004F54E9"/>
    <w:rsid w:val="004F5613"/>
    <w:rsid w:val="004F5E0F"/>
    <w:rsid w:val="004F6087"/>
    <w:rsid w:val="004F652B"/>
    <w:rsid w:val="004F6962"/>
    <w:rsid w:val="004F713F"/>
    <w:rsid w:val="004F7D2A"/>
    <w:rsid w:val="00501224"/>
    <w:rsid w:val="0050212C"/>
    <w:rsid w:val="0050323D"/>
    <w:rsid w:val="00503CAE"/>
    <w:rsid w:val="0050465C"/>
    <w:rsid w:val="00506175"/>
    <w:rsid w:val="00506417"/>
    <w:rsid w:val="005068AA"/>
    <w:rsid w:val="00506CBF"/>
    <w:rsid w:val="0050719E"/>
    <w:rsid w:val="00510213"/>
    <w:rsid w:val="0051131D"/>
    <w:rsid w:val="0051134E"/>
    <w:rsid w:val="0051166B"/>
    <w:rsid w:val="0051577C"/>
    <w:rsid w:val="0051627F"/>
    <w:rsid w:val="00516659"/>
    <w:rsid w:val="00521A9C"/>
    <w:rsid w:val="005228F4"/>
    <w:rsid w:val="00523140"/>
    <w:rsid w:val="005265B4"/>
    <w:rsid w:val="005355B2"/>
    <w:rsid w:val="00536130"/>
    <w:rsid w:val="005407FD"/>
    <w:rsid w:val="005418AB"/>
    <w:rsid w:val="00542AC6"/>
    <w:rsid w:val="00544180"/>
    <w:rsid w:val="00544285"/>
    <w:rsid w:val="005451E6"/>
    <w:rsid w:val="005456BC"/>
    <w:rsid w:val="00546999"/>
    <w:rsid w:val="005536A6"/>
    <w:rsid w:val="00553BD1"/>
    <w:rsid w:val="005552C9"/>
    <w:rsid w:val="00555B37"/>
    <w:rsid w:val="00556D26"/>
    <w:rsid w:val="00560A0B"/>
    <w:rsid w:val="00561348"/>
    <w:rsid w:val="00561635"/>
    <w:rsid w:val="00562945"/>
    <w:rsid w:val="0056634E"/>
    <w:rsid w:val="00566C27"/>
    <w:rsid w:val="00567E4B"/>
    <w:rsid w:val="00567F6E"/>
    <w:rsid w:val="0057097C"/>
    <w:rsid w:val="00570B3E"/>
    <w:rsid w:val="005716B1"/>
    <w:rsid w:val="00575972"/>
    <w:rsid w:val="00576E2F"/>
    <w:rsid w:val="00576EFB"/>
    <w:rsid w:val="005802C4"/>
    <w:rsid w:val="00582571"/>
    <w:rsid w:val="00582A55"/>
    <w:rsid w:val="00585E8A"/>
    <w:rsid w:val="005861B2"/>
    <w:rsid w:val="00592ECB"/>
    <w:rsid w:val="00597211"/>
    <w:rsid w:val="005A1089"/>
    <w:rsid w:val="005A2B5C"/>
    <w:rsid w:val="005A68F5"/>
    <w:rsid w:val="005A77AC"/>
    <w:rsid w:val="005B3633"/>
    <w:rsid w:val="005B372F"/>
    <w:rsid w:val="005B6C39"/>
    <w:rsid w:val="005B7FB6"/>
    <w:rsid w:val="005C3CEA"/>
    <w:rsid w:val="005C59A6"/>
    <w:rsid w:val="005D00CA"/>
    <w:rsid w:val="005D6815"/>
    <w:rsid w:val="005D6956"/>
    <w:rsid w:val="005D71B0"/>
    <w:rsid w:val="005D7C6A"/>
    <w:rsid w:val="005E1990"/>
    <w:rsid w:val="005E4BEC"/>
    <w:rsid w:val="005E58B9"/>
    <w:rsid w:val="005E65C6"/>
    <w:rsid w:val="005E6983"/>
    <w:rsid w:val="005F153F"/>
    <w:rsid w:val="005F26CA"/>
    <w:rsid w:val="005F5816"/>
    <w:rsid w:val="005F6E60"/>
    <w:rsid w:val="005F7254"/>
    <w:rsid w:val="005F762B"/>
    <w:rsid w:val="006015B7"/>
    <w:rsid w:val="0060182D"/>
    <w:rsid w:val="006023F4"/>
    <w:rsid w:val="0060240F"/>
    <w:rsid w:val="00602D63"/>
    <w:rsid w:val="00607DF1"/>
    <w:rsid w:val="00614962"/>
    <w:rsid w:val="00614B48"/>
    <w:rsid w:val="00615E32"/>
    <w:rsid w:val="00616D69"/>
    <w:rsid w:val="0062191A"/>
    <w:rsid w:val="00623823"/>
    <w:rsid w:val="00623FE2"/>
    <w:rsid w:val="0062792D"/>
    <w:rsid w:val="00630333"/>
    <w:rsid w:val="0063108B"/>
    <w:rsid w:val="006316D4"/>
    <w:rsid w:val="006317E3"/>
    <w:rsid w:val="006404C3"/>
    <w:rsid w:val="0064080B"/>
    <w:rsid w:val="006449B7"/>
    <w:rsid w:val="00644D31"/>
    <w:rsid w:val="0064577F"/>
    <w:rsid w:val="006476B9"/>
    <w:rsid w:val="00647F01"/>
    <w:rsid w:val="00651674"/>
    <w:rsid w:val="00652374"/>
    <w:rsid w:val="00653D33"/>
    <w:rsid w:val="00656269"/>
    <w:rsid w:val="00665BFC"/>
    <w:rsid w:val="00666F1D"/>
    <w:rsid w:val="00670596"/>
    <w:rsid w:val="00672AC8"/>
    <w:rsid w:val="0067408C"/>
    <w:rsid w:val="00674711"/>
    <w:rsid w:val="00676779"/>
    <w:rsid w:val="0067729A"/>
    <w:rsid w:val="00677842"/>
    <w:rsid w:val="00680375"/>
    <w:rsid w:val="00682C3C"/>
    <w:rsid w:val="006841AD"/>
    <w:rsid w:val="00686133"/>
    <w:rsid w:val="00686DE2"/>
    <w:rsid w:val="00686FBA"/>
    <w:rsid w:val="006911D7"/>
    <w:rsid w:val="006932A6"/>
    <w:rsid w:val="006954CD"/>
    <w:rsid w:val="00695B85"/>
    <w:rsid w:val="006965BF"/>
    <w:rsid w:val="00696AC1"/>
    <w:rsid w:val="00697497"/>
    <w:rsid w:val="006A084B"/>
    <w:rsid w:val="006A08FB"/>
    <w:rsid w:val="006A2051"/>
    <w:rsid w:val="006A2DA9"/>
    <w:rsid w:val="006A2FC8"/>
    <w:rsid w:val="006A4070"/>
    <w:rsid w:val="006A6A0C"/>
    <w:rsid w:val="006A77F7"/>
    <w:rsid w:val="006B1AF7"/>
    <w:rsid w:val="006B1C57"/>
    <w:rsid w:val="006B3B9A"/>
    <w:rsid w:val="006B3F8C"/>
    <w:rsid w:val="006B77AB"/>
    <w:rsid w:val="006B7B9B"/>
    <w:rsid w:val="006B7F51"/>
    <w:rsid w:val="006C22A5"/>
    <w:rsid w:val="006C36FB"/>
    <w:rsid w:val="006C56B0"/>
    <w:rsid w:val="006C6FCE"/>
    <w:rsid w:val="006C7045"/>
    <w:rsid w:val="006D0E76"/>
    <w:rsid w:val="006D10F2"/>
    <w:rsid w:val="006D12C3"/>
    <w:rsid w:val="006D16E1"/>
    <w:rsid w:val="006D6522"/>
    <w:rsid w:val="006E1A5D"/>
    <w:rsid w:val="006E4EDC"/>
    <w:rsid w:val="006E62E7"/>
    <w:rsid w:val="006F1128"/>
    <w:rsid w:val="006F1A48"/>
    <w:rsid w:val="006F2782"/>
    <w:rsid w:val="006F2975"/>
    <w:rsid w:val="006F2A1F"/>
    <w:rsid w:val="006F2F7D"/>
    <w:rsid w:val="006F6180"/>
    <w:rsid w:val="00703DE8"/>
    <w:rsid w:val="007044D1"/>
    <w:rsid w:val="00706C45"/>
    <w:rsid w:val="0071386B"/>
    <w:rsid w:val="00714C19"/>
    <w:rsid w:val="00714D12"/>
    <w:rsid w:val="00716981"/>
    <w:rsid w:val="00716C82"/>
    <w:rsid w:val="00716DCB"/>
    <w:rsid w:val="00716E93"/>
    <w:rsid w:val="0072134D"/>
    <w:rsid w:val="00722368"/>
    <w:rsid w:val="0072714A"/>
    <w:rsid w:val="007279B8"/>
    <w:rsid w:val="007306E6"/>
    <w:rsid w:val="00733EF5"/>
    <w:rsid w:val="00734F76"/>
    <w:rsid w:val="00735D29"/>
    <w:rsid w:val="00735E3B"/>
    <w:rsid w:val="007365AB"/>
    <w:rsid w:val="00737D35"/>
    <w:rsid w:val="00737EB1"/>
    <w:rsid w:val="0074083C"/>
    <w:rsid w:val="00740CFF"/>
    <w:rsid w:val="007414BB"/>
    <w:rsid w:val="0074160E"/>
    <w:rsid w:val="00741BD1"/>
    <w:rsid w:val="00741E36"/>
    <w:rsid w:val="00744CDB"/>
    <w:rsid w:val="00747918"/>
    <w:rsid w:val="00747F3B"/>
    <w:rsid w:val="007508E4"/>
    <w:rsid w:val="00753502"/>
    <w:rsid w:val="00753E06"/>
    <w:rsid w:val="00756F6C"/>
    <w:rsid w:val="00757FC4"/>
    <w:rsid w:val="00760515"/>
    <w:rsid w:val="00760AE7"/>
    <w:rsid w:val="007644CE"/>
    <w:rsid w:val="00766920"/>
    <w:rsid w:val="00767669"/>
    <w:rsid w:val="007772B2"/>
    <w:rsid w:val="007776EA"/>
    <w:rsid w:val="00780C71"/>
    <w:rsid w:val="00781169"/>
    <w:rsid w:val="00781C2C"/>
    <w:rsid w:val="00784F6A"/>
    <w:rsid w:val="00787B4A"/>
    <w:rsid w:val="007913BD"/>
    <w:rsid w:val="007916C0"/>
    <w:rsid w:val="00794365"/>
    <w:rsid w:val="007A0293"/>
    <w:rsid w:val="007A290E"/>
    <w:rsid w:val="007A2F1A"/>
    <w:rsid w:val="007A32C5"/>
    <w:rsid w:val="007A369E"/>
    <w:rsid w:val="007A3F58"/>
    <w:rsid w:val="007A5AFA"/>
    <w:rsid w:val="007A71FD"/>
    <w:rsid w:val="007B052C"/>
    <w:rsid w:val="007B2447"/>
    <w:rsid w:val="007B34CC"/>
    <w:rsid w:val="007B4F05"/>
    <w:rsid w:val="007B5167"/>
    <w:rsid w:val="007B5AED"/>
    <w:rsid w:val="007B78AC"/>
    <w:rsid w:val="007C0E30"/>
    <w:rsid w:val="007C119B"/>
    <w:rsid w:val="007C2515"/>
    <w:rsid w:val="007C3D31"/>
    <w:rsid w:val="007C4C35"/>
    <w:rsid w:val="007D0672"/>
    <w:rsid w:val="007D1458"/>
    <w:rsid w:val="007D225B"/>
    <w:rsid w:val="007D2AF3"/>
    <w:rsid w:val="007D4144"/>
    <w:rsid w:val="007D609C"/>
    <w:rsid w:val="007D650B"/>
    <w:rsid w:val="007D6B6B"/>
    <w:rsid w:val="007D7420"/>
    <w:rsid w:val="007E1BBC"/>
    <w:rsid w:val="007E629C"/>
    <w:rsid w:val="007F0372"/>
    <w:rsid w:val="007F0DA0"/>
    <w:rsid w:val="007F1D9B"/>
    <w:rsid w:val="007F5ADF"/>
    <w:rsid w:val="007F7B55"/>
    <w:rsid w:val="00800D43"/>
    <w:rsid w:val="00801A60"/>
    <w:rsid w:val="00803D27"/>
    <w:rsid w:val="00806A3E"/>
    <w:rsid w:val="008070FF"/>
    <w:rsid w:val="008072FB"/>
    <w:rsid w:val="00807A96"/>
    <w:rsid w:val="008106D3"/>
    <w:rsid w:val="008107E3"/>
    <w:rsid w:val="00811E7B"/>
    <w:rsid w:val="00813325"/>
    <w:rsid w:val="008135F4"/>
    <w:rsid w:val="008135FA"/>
    <w:rsid w:val="00813A5D"/>
    <w:rsid w:val="00814D00"/>
    <w:rsid w:val="008159D5"/>
    <w:rsid w:val="008200A0"/>
    <w:rsid w:val="0082122D"/>
    <w:rsid w:val="00822E99"/>
    <w:rsid w:val="0082560D"/>
    <w:rsid w:val="00825F2F"/>
    <w:rsid w:val="00827294"/>
    <w:rsid w:val="00827493"/>
    <w:rsid w:val="00831135"/>
    <w:rsid w:val="00835977"/>
    <w:rsid w:val="00836649"/>
    <w:rsid w:val="00836FC8"/>
    <w:rsid w:val="00842985"/>
    <w:rsid w:val="00843EA1"/>
    <w:rsid w:val="008440D0"/>
    <w:rsid w:val="00844848"/>
    <w:rsid w:val="00846110"/>
    <w:rsid w:val="00847EA0"/>
    <w:rsid w:val="00850CA7"/>
    <w:rsid w:val="00854045"/>
    <w:rsid w:val="008553E8"/>
    <w:rsid w:val="0085655F"/>
    <w:rsid w:val="008565E9"/>
    <w:rsid w:val="00860F97"/>
    <w:rsid w:val="008662BA"/>
    <w:rsid w:val="00867AE2"/>
    <w:rsid w:val="00870846"/>
    <w:rsid w:val="00870A94"/>
    <w:rsid w:val="00870DFE"/>
    <w:rsid w:val="00871431"/>
    <w:rsid w:val="00871CCE"/>
    <w:rsid w:val="008731F4"/>
    <w:rsid w:val="00873D93"/>
    <w:rsid w:val="00883497"/>
    <w:rsid w:val="00890769"/>
    <w:rsid w:val="008949B3"/>
    <w:rsid w:val="00896029"/>
    <w:rsid w:val="008967E9"/>
    <w:rsid w:val="00897AEE"/>
    <w:rsid w:val="008A1913"/>
    <w:rsid w:val="008A3183"/>
    <w:rsid w:val="008A43F5"/>
    <w:rsid w:val="008A503C"/>
    <w:rsid w:val="008A5D1A"/>
    <w:rsid w:val="008A730A"/>
    <w:rsid w:val="008A7B72"/>
    <w:rsid w:val="008B0446"/>
    <w:rsid w:val="008B1BC1"/>
    <w:rsid w:val="008B4773"/>
    <w:rsid w:val="008B5DBB"/>
    <w:rsid w:val="008B676F"/>
    <w:rsid w:val="008C2E34"/>
    <w:rsid w:val="008C2E50"/>
    <w:rsid w:val="008C72AE"/>
    <w:rsid w:val="008C7EDB"/>
    <w:rsid w:val="008D0D02"/>
    <w:rsid w:val="008D3513"/>
    <w:rsid w:val="008D4798"/>
    <w:rsid w:val="008D47A9"/>
    <w:rsid w:val="008D64D8"/>
    <w:rsid w:val="008D6E84"/>
    <w:rsid w:val="008E18B5"/>
    <w:rsid w:val="008E1ED7"/>
    <w:rsid w:val="008E4415"/>
    <w:rsid w:val="008E5787"/>
    <w:rsid w:val="008F066A"/>
    <w:rsid w:val="008F29B5"/>
    <w:rsid w:val="008F2A90"/>
    <w:rsid w:val="008F2ECF"/>
    <w:rsid w:val="008F47C0"/>
    <w:rsid w:val="008F4857"/>
    <w:rsid w:val="008F5940"/>
    <w:rsid w:val="0090058F"/>
    <w:rsid w:val="00902AA1"/>
    <w:rsid w:val="009046C8"/>
    <w:rsid w:val="0091270F"/>
    <w:rsid w:val="00916D96"/>
    <w:rsid w:val="00917659"/>
    <w:rsid w:val="00917BEE"/>
    <w:rsid w:val="00920410"/>
    <w:rsid w:val="0092106B"/>
    <w:rsid w:val="009214B9"/>
    <w:rsid w:val="00926289"/>
    <w:rsid w:val="00927362"/>
    <w:rsid w:val="00933791"/>
    <w:rsid w:val="00933B05"/>
    <w:rsid w:val="009341C4"/>
    <w:rsid w:val="00936C4A"/>
    <w:rsid w:val="009409F1"/>
    <w:rsid w:val="0094204B"/>
    <w:rsid w:val="00943111"/>
    <w:rsid w:val="009453D0"/>
    <w:rsid w:val="009477F8"/>
    <w:rsid w:val="00950F68"/>
    <w:rsid w:val="00952506"/>
    <w:rsid w:val="009525BD"/>
    <w:rsid w:val="00952850"/>
    <w:rsid w:val="00955071"/>
    <w:rsid w:val="00956596"/>
    <w:rsid w:val="009569F1"/>
    <w:rsid w:val="0095795B"/>
    <w:rsid w:val="009601DB"/>
    <w:rsid w:val="0096023D"/>
    <w:rsid w:val="00962E06"/>
    <w:rsid w:val="00965CFF"/>
    <w:rsid w:val="0096634E"/>
    <w:rsid w:val="00967513"/>
    <w:rsid w:val="00974F1F"/>
    <w:rsid w:val="00975B21"/>
    <w:rsid w:val="009760F7"/>
    <w:rsid w:val="00976791"/>
    <w:rsid w:val="00981880"/>
    <w:rsid w:val="0098518F"/>
    <w:rsid w:val="0098598B"/>
    <w:rsid w:val="00985B65"/>
    <w:rsid w:val="0099000C"/>
    <w:rsid w:val="00991074"/>
    <w:rsid w:val="0099123B"/>
    <w:rsid w:val="00991346"/>
    <w:rsid w:val="00991C4F"/>
    <w:rsid w:val="009A02A2"/>
    <w:rsid w:val="009A0719"/>
    <w:rsid w:val="009A1DDB"/>
    <w:rsid w:val="009A505D"/>
    <w:rsid w:val="009A6155"/>
    <w:rsid w:val="009A699B"/>
    <w:rsid w:val="009A7CF0"/>
    <w:rsid w:val="009B6AA5"/>
    <w:rsid w:val="009B712F"/>
    <w:rsid w:val="009C1040"/>
    <w:rsid w:val="009C390E"/>
    <w:rsid w:val="009C50CD"/>
    <w:rsid w:val="009C766A"/>
    <w:rsid w:val="009C779C"/>
    <w:rsid w:val="009D020E"/>
    <w:rsid w:val="009D07CD"/>
    <w:rsid w:val="009D0C77"/>
    <w:rsid w:val="009D0F81"/>
    <w:rsid w:val="009D1B00"/>
    <w:rsid w:val="009D26FE"/>
    <w:rsid w:val="009D3A64"/>
    <w:rsid w:val="009D3C62"/>
    <w:rsid w:val="009D45A4"/>
    <w:rsid w:val="009D45C5"/>
    <w:rsid w:val="009D7D99"/>
    <w:rsid w:val="009E0B52"/>
    <w:rsid w:val="009E0C38"/>
    <w:rsid w:val="009E0DF5"/>
    <w:rsid w:val="009E2815"/>
    <w:rsid w:val="009E3E05"/>
    <w:rsid w:val="009E45FB"/>
    <w:rsid w:val="009E74D1"/>
    <w:rsid w:val="009F42F8"/>
    <w:rsid w:val="009F753A"/>
    <w:rsid w:val="00A015E6"/>
    <w:rsid w:val="00A01A86"/>
    <w:rsid w:val="00A028F3"/>
    <w:rsid w:val="00A03849"/>
    <w:rsid w:val="00A03A8B"/>
    <w:rsid w:val="00A04949"/>
    <w:rsid w:val="00A105D2"/>
    <w:rsid w:val="00A15A9F"/>
    <w:rsid w:val="00A16055"/>
    <w:rsid w:val="00A20003"/>
    <w:rsid w:val="00A21C70"/>
    <w:rsid w:val="00A22AD4"/>
    <w:rsid w:val="00A2343A"/>
    <w:rsid w:val="00A23BC9"/>
    <w:rsid w:val="00A2576E"/>
    <w:rsid w:val="00A25962"/>
    <w:rsid w:val="00A27352"/>
    <w:rsid w:val="00A305C0"/>
    <w:rsid w:val="00A30930"/>
    <w:rsid w:val="00A32101"/>
    <w:rsid w:val="00A32210"/>
    <w:rsid w:val="00A3475E"/>
    <w:rsid w:val="00A403E8"/>
    <w:rsid w:val="00A416F9"/>
    <w:rsid w:val="00A4335B"/>
    <w:rsid w:val="00A4335E"/>
    <w:rsid w:val="00A4445F"/>
    <w:rsid w:val="00A51511"/>
    <w:rsid w:val="00A54E3C"/>
    <w:rsid w:val="00A56707"/>
    <w:rsid w:val="00A57097"/>
    <w:rsid w:val="00A62CA7"/>
    <w:rsid w:val="00A64044"/>
    <w:rsid w:val="00A64A1E"/>
    <w:rsid w:val="00A67F88"/>
    <w:rsid w:val="00A70DA7"/>
    <w:rsid w:val="00A711A1"/>
    <w:rsid w:val="00A72A94"/>
    <w:rsid w:val="00A72D89"/>
    <w:rsid w:val="00A7354C"/>
    <w:rsid w:val="00A73F9C"/>
    <w:rsid w:val="00A74D40"/>
    <w:rsid w:val="00A7507F"/>
    <w:rsid w:val="00A7531E"/>
    <w:rsid w:val="00A75FAC"/>
    <w:rsid w:val="00A77310"/>
    <w:rsid w:val="00A80DE9"/>
    <w:rsid w:val="00A821DF"/>
    <w:rsid w:val="00A83966"/>
    <w:rsid w:val="00A84FBC"/>
    <w:rsid w:val="00A877A3"/>
    <w:rsid w:val="00A87A2D"/>
    <w:rsid w:val="00A96973"/>
    <w:rsid w:val="00AA10A9"/>
    <w:rsid w:val="00AA2095"/>
    <w:rsid w:val="00AA3AA5"/>
    <w:rsid w:val="00AA5230"/>
    <w:rsid w:val="00AA5BF2"/>
    <w:rsid w:val="00AA6D7C"/>
    <w:rsid w:val="00AA6F65"/>
    <w:rsid w:val="00AA7CA9"/>
    <w:rsid w:val="00AB27E9"/>
    <w:rsid w:val="00AB3ED6"/>
    <w:rsid w:val="00AB480B"/>
    <w:rsid w:val="00AB4A75"/>
    <w:rsid w:val="00AB5834"/>
    <w:rsid w:val="00AC0887"/>
    <w:rsid w:val="00AC0CD8"/>
    <w:rsid w:val="00AC1230"/>
    <w:rsid w:val="00AC3489"/>
    <w:rsid w:val="00AC419B"/>
    <w:rsid w:val="00AC50FD"/>
    <w:rsid w:val="00AD015F"/>
    <w:rsid w:val="00AD0D45"/>
    <w:rsid w:val="00AD2CF0"/>
    <w:rsid w:val="00AD2DA4"/>
    <w:rsid w:val="00AD39BB"/>
    <w:rsid w:val="00AD6E29"/>
    <w:rsid w:val="00AE0F7E"/>
    <w:rsid w:val="00AE1B94"/>
    <w:rsid w:val="00AE7441"/>
    <w:rsid w:val="00AF0392"/>
    <w:rsid w:val="00AF2637"/>
    <w:rsid w:val="00AF4CC6"/>
    <w:rsid w:val="00AF58DC"/>
    <w:rsid w:val="00AF695E"/>
    <w:rsid w:val="00B009B5"/>
    <w:rsid w:val="00B019D7"/>
    <w:rsid w:val="00B02E2E"/>
    <w:rsid w:val="00B03117"/>
    <w:rsid w:val="00B05140"/>
    <w:rsid w:val="00B05B5D"/>
    <w:rsid w:val="00B05B81"/>
    <w:rsid w:val="00B112B3"/>
    <w:rsid w:val="00B1355E"/>
    <w:rsid w:val="00B143C6"/>
    <w:rsid w:val="00B161A6"/>
    <w:rsid w:val="00B207AF"/>
    <w:rsid w:val="00B21BF2"/>
    <w:rsid w:val="00B22846"/>
    <w:rsid w:val="00B2743B"/>
    <w:rsid w:val="00B30130"/>
    <w:rsid w:val="00B30D20"/>
    <w:rsid w:val="00B33CED"/>
    <w:rsid w:val="00B33EFD"/>
    <w:rsid w:val="00B340E1"/>
    <w:rsid w:val="00B3494F"/>
    <w:rsid w:val="00B34B95"/>
    <w:rsid w:val="00B42918"/>
    <w:rsid w:val="00B44D74"/>
    <w:rsid w:val="00B473CE"/>
    <w:rsid w:val="00B478D5"/>
    <w:rsid w:val="00B50D08"/>
    <w:rsid w:val="00B50E18"/>
    <w:rsid w:val="00B51C85"/>
    <w:rsid w:val="00B5447C"/>
    <w:rsid w:val="00B547CE"/>
    <w:rsid w:val="00B54A08"/>
    <w:rsid w:val="00B558BF"/>
    <w:rsid w:val="00B567E7"/>
    <w:rsid w:val="00B600BD"/>
    <w:rsid w:val="00B60ECF"/>
    <w:rsid w:val="00B625CE"/>
    <w:rsid w:val="00B6459A"/>
    <w:rsid w:val="00B73D51"/>
    <w:rsid w:val="00B74062"/>
    <w:rsid w:val="00B74234"/>
    <w:rsid w:val="00B742F1"/>
    <w:rsid w:val="00B74B8D"/>
    <w:rsid w:val="00B76FEF"/>
    <w:rsid w:val="00B7743C"/>
    <w:rsid w:val="00B779FA"/>
    <w:rsid w:val="00B80E8B"/>
    <w:rsid w:val="00B81A30"/>
    <w:rsid w:val="00B830CB"/>
    <w:rsid w:val="00B832BD"/>
    <w:rsid w:val="00B83820"/>
    <w:rsid w:val="00B84C53"/>
    <w:rsid w:val="00B84E5A"/>
    <w:rsid w:val="00B86037"/>
    <w:rsid w:val="00B8677D"/>
    <w:rsid w:val="00BA0552"/>
    <w:rsid w:val="00BA3DA2"/>
    <w:rsid w:val="00BA6B47"/>
    <w:rsid w:val="00BB0B61"/>
    <w:rsid w:val="00BB1417"/>
    <w:rsid w:val="00BB436E"/>
    <w:rsid w:val="00BB4803"/>
    <w:rsid w:val="00BB4A97"/>
    <w:rsid w:val="00BB6774"/>
    <w:rsid w:val="00BC1173"/>
    <w:rsid w:val="00BC5988"/>
    <w:rsid w:val="00BD0DB9"/>
    <w:rsid w:val="00BD184C"/>
    <w:rsid w:val="00BD2D0C"/>
    <w:rsid w:val="00BD31AD"/>
    <w:rsid w:val="00BD3583"/>
    <w:rsid w:val="00BD49FD"/>
    <w:rsid w:val="00BD52BE"/>
    <w:rsid w:val="00BD53B7"/>
    <w:rsid w:val="00BD74C2"/>
    <w:rsid w:val="00BE0FB2"/>
    <w:rsid w:val="00BE5188"/>
    <w:rsid w:val="00BE7164"/>
    <w:rsid w:val="00BE75FF"/>
    <w:rsid w:val="00BE7C07"/>
    <w:rsid w:val="00BF0EEC"/>
    <w:rsid w:val="00BF47D6"/>
    <w:rsid w:val="00BF7A04"/>
    <w:rsid w:val="00C007A4"/>
    <w:rsid w:val="00C03EC3"/>
    <w:rsid w:val="00C04ED2"/>
    <w:rsid w:val="00C05BD7"/>
    <w:rsid w:val="00C07702"/>
    <w:rsid w:val="00C079CA"/>
    <w:rsid w:val="00C10698"/>
    <w:rsid w:val="00C11AA5"/>
    <w:rsid w:val="00C1273B"/>
    <w:rsid w:val="00C16CB6"/>
    <w:rsid w:val="00C2099F"/>
    <w:rsid w:val="00C21173"/>
    <w:rsid w:val="00C21894"/>
    <w:rsid w:val="00C22600"/>
    <w:rsid w:val="00C2294E"/>
    <w:rsid w:val="00C23412"/>
    <w:rsid w:val="00C239CB"/>
    <w:rsid w:val="00C249DB"/>
    <w:rsid w:val="00C30698"/>
    <w:rsid w:val="00C349B7"/>
    <w:rsid w:val="00C35A0F"/>
    <w:rsid w:val="00C430E6"/>
    <w:rsid w:val="00C4434A"/>
    <w:rsid w:val="00C453B6"/>
    <w:rsid w:val="00C45EC8"/>
    <w:rsid w:val="00C46F7C"/>
    <w:rsid w:val="00C47938"/>
    <w:rsid w:val="00C50A08"/>
    <w:rsid w:val="00C51251"/>
    <w:rsid w:val="00C52D7D"/>
    <w:rsid w:val="00C52FDA"/>
    <w:rsid w:val="00C5385A"/>
    <w:rsid w:val="00C57D15"/>
    <w:rsid w:val="00C61161"/>
    <w:rsid w:val="00C62000"/>
    <w:rsid w:val="00C626B1"/>
    <w:rsid w:val="00C62C51"/>
    <w:rsid w:val="00C63E23"/>
    <w:rsid w:val="00C6489F"/>
    <w:rsid w:val="00C654F9"/>
    <w:rsid w:val="00C6589F"/>
    <w:rsid w:val="00C65C86"/>
    <w:rsid w:val="00C66850"/>
    <w:rsid w:val="00C7143F"/>
    <w:rsid w:val="00C72375"/>
    <w:rsid w:val="00C727DE"/>
    <w:rsid w:val="00C72A4D"/>
    <w:rsid w:val="00C73832"/>
    <w:rsid w:val="00C73B43"/>
    <w:rsid w:val="00C756F0"/>
    <w:rsid w:val="00C76AA4"/>
    <w:rsid w:val="00C8017D"/>
    <w:rsid w:val="00C80CBF"/>
    <w:rsid w:val="00C83C34"/>
    <w:rsid w:val="00C8440F"/>
    <w:rsid w:val="00C851B7"/>
    <w:rsid w:val="00C860C0"/>
    <w:rsid w:val="00C862FB"/>
    <w:rsid w:val="00C8639A"/>
    <w:rsid w:val="00C865B6"/>
    <w:rsid w:val="00C86766"/>
    <w:rsid w:val="00C86A46"/>
    <w:rsid w:val="00C8721C"/>
    <w:rsid w:val="00C9008F"/>
    <w:rsid w:val="00C90451"/>
    <w:rsid w:val="00C91AAA"/>
    <w:rsid w:val="00C92841"/>
    <w:rsid w:val="00C9409C"/>
    <w:rsid w:val="00C94387"/>
    <w:rsid w:val="00C95524"/>
    <w:rsid w:val="00C958FC"/>
    <w:rsid w:val="00C96474"/>
    <w:rsid w:val="00C96B65"/>
    <w:rsid w:val="00CA08D6"/>
    <w:rsid w:val="00CA2CA4"/>
    <w:rsid w:val="00CA395C"/>
    <w:rsid w:val="00CB19FE"/>
    <w:rsid w:val="00CB4BC2"/>
    <w:rsid w:val="00CB4E11"/>
    <w:rsid w:val="00CB5E2B"/>
    <w:rsid w:val="00CC2184"/>
    <w:rsid w:val="00CC2481"/>
    <w:rsid w:val="00CC53F7"/>
    <w:rsid w:val="00CC5629"/>
    <w:rsid w:val="00CC62A7"/>
    <w:rsid w:val="00CD1EDB"/>
    <w:rsid w:val="00CD2442"/>
    <w:rsid w:val="00CD25D6"/>
    <w:rsid w:val="00CD39C1"/>
    <w:rsid w:val="00CD4137"/>
    <w:rsid w:val="00CD451D"/>
    <w:rsid w:val="00CD6C57"/>
    <w:rsid w:val="00CE01F1"/>
    <w:rsid w:val="00CE2269"/>
    <w:rsid w:val="00CE32C1"/>
    <w:rsid w:val="00CE3FD0"/>
    <w:rsid w:val="00CE6700"/>
    <w:rsid w:val="00CE744C"/>
    <w:rsid w:val="00CF0C46"/>
    <w:rsid w:val="00CF26AC"/>
    <w:rsid w:val="00CF406D"/>
    <w:rsid w:val="00CF51E4"/>
    <w:rsid w:val="00CF6405"/>
    <w:rsid w:val="00CF707A"/>
    <w:rsid w:val="00D011D6"/>
    <w:rsid w:val="00D03283"/>
    <w:rsid w:val="00D042E6"/>
    <w:rsid w:val="00D04A86"/>
    <w:rsid w:val="00D05148"/>
    <w:rsid w:val="00D075E6"/>
    <w:rsid w:val="00D1056A"/>
    <w:rsid w:val="00D1183A"/>
    <w:rsid w:val="00D11C41"/>
    <w:rsid w:val="00D14D1B"/>
    <w:rsid w:val="00D14D39"/>
    <w:rsid w:val="00D153E3"/>
    <w:rsid w:val="00D1558D"/>
    <w:rsid w:val="00D1773C"/>
    <w:rsid w:val="00D20311"/>
    <w:rsid w:val="00D2324B"/>
    <w:rsid w:val="00D278B4"/>
    <w:rsid w:val="00D27F57"/>
    <w:rsid w:val="00D312BE"/>
    <w:rsid w:val="00D31CC4"/>
    <w:rsid w:val="00D33764"/>
    <w:rsid w:val="00D356D0"/>
    <w:rsid w:val="00D41270"/>
    <w:rsid w:val="00D420D8"/>
    <w:rsid w:val="00D42C2A"/>
    <w:rsid w:val="00D42F55"/>
    <w:rsid w:val="00D42FEA"/>
    <w:rsid w:val="00D43C65"/>
    <w:rsid w:val="00D44C98"/>
    <w:rsid w:val="00D45655"/>
    <w:rsid w:val="00D466EB"/>
    <w:rsid w:val="00D46E2C"/>
    <w:rsid w:val="00D47970"/>
    <w:rsid w:val="00D506AB"/>
    <w:rsid w:val="00D53F94"/>
    <w:rsid w:val="00D54E9F"/>
    <w:rsid w:val="00D55457"/>
    <w:rsid w:val="00D60532"/>
    <w:rsid w:val="00D62106"/>
    <w:rsid w:val="00D6254C"/>
    <w:rsid w:val="00D62FA4"/>
    <w:rsid w:val="00D668B8"/>
    <w:rsid w:val="00D66ADD"/>
    <w:rsid w:val="00D67FF9"/>
    <w:rsid w:val="00D70AD2"/>
    <w:rsid w:val="00D710EE"/>
    <w:rsid w:val="00D74BC2"/>
    <w:rsid w:val="00D750A0"/>
    <w:rsid w:val="00D75EBD"/>
    <w:rsid w:val="00D83A5B"/>
    <w:rsid w:val="00D8692A"/>
    <w:rsid w:val="00D86996"/>
    <w:rsid w:val="00D87E7F"/>
    <w:rsid w:val="00D9464B"/>
    <w:rsid w:val="00D94995"/>
    <w:rsid w:val="00D94C51"/>
    <w:rsid w:val="00D954C2"/>
    <w:rsid w:val="00D962F2"/>
    <w:rsid w:val="00D970B8"/>
    <w:rsid w:val="00DA03BE"/>
    <w:rsid w:val="00DA1191"/>
    <w:rsid w:val="00DA4DE1"/>
    <w:rsid w:val="00DA5C6F"/>
    <w:rsid w:val="00DA6122"/>
    <w:rsid w:val="00DA665D"/>
    <w:rsid w:val="00DA7340"/>
    <w:rsid w:val="00DB1B6C"/>
    <w:rsid w:val="00DB2E85"/>
    <w:rsid w:val="00DB5EE1"/>
    <w:rsid w:val="00DB7F71"/>
    <w:rsid w:val="00DC2744"/>
    <w:rsid w:val="00DC29FE"/>
    <w:rsid w:val="00DC2DA5"/>
    <w:rsid w:val="00DC360A"/>
    <w:rsid w:val="00DC6DA3"/>
    <w:rsid w:val="00DC71A5"/>
    <w:rsid w:val="00DD1850"/>
    <w:rsid w:val="00DD28D9"/>
    <w:rsid w:val="00DD650B"/>
    <w:rsid w:val="00DD7115"/>
    <w:rsid w:val="00DD7B3E"/>
    <w:rsid w:val="00DE0704"/>
    <w:rsid w:val="00DE1242"/>
    <w:rsid w:val="00DE1531"/>
    <w:rsid w:val="00DE22B7"/>
    <w:rsid w:val="00DE3428"/>
    <w:rsid w:val="00DE3E14"/>
    <w:rsid w:val="00DE6936"/>
    <w:rsid w:val="00DF4395"/>
    <w:rsid w:val="00DF6678"/>
    <w:rsid w:val="00DF6A4A"/>
    <w:rsid w:val="00E02EE7"/>
    <w:rsid w:val="00E04ADE"/>
    <w:rsid w:val="00E05326"/>
    <w:rsid w:val="00E060E8"/>
    <w:rsid w:val="00E06A58"/>
    <w:rsid w:val="00E10449"/>
    <w:rsid w:val="00E11060"/>
    <w:rsid w:val="00E11D33"/>
    <w:rsid w:val="00E12FA0"/>
    <w:rsid w:val="00E13F3C"/>
    <w:rsid w:val="00E15558"/>
    <w:rsid w:val="00E23897"/>
    <w:rsid w:val="00E23D2B"/>
    <w:rsid w:val="00E23F31"/>
    <w:rsid w:val="00E24DA8"/>
    <w:rsid w:val="00E25A5A"/>
    <w:rsid w:val="00E2780D"/>
    <w:rsid w:val="00E303A5"/>
    <w:rsid w:val="00E30CF6"/>
    <w:rsid w:val="00E3224E"/>
    <w:rsid w:val="00E37458"/>
    <w:rsid w:val="00E376E8"/>
    <w:rsid w:val="00E409AF"/>
    <w:rsid w:val="00E4178F"/>
    <w:rsid w:val="00E42181"/>
    <w:rsid w:val="00E45045"/>
    <w:rsid w:val="00E50DAA"/>
    <w:rsid w:val="00E513B5"/>
    <w:rsid w:val="00E51933"/>
    <w:rsid w:val="00E547AA"/>
    <w:rsid w:val="00E55034"/>
    <w:rsid w:val="00E60FFA"/>
    <w:rsid w:val="00E61362"/>
    <w:rsid w:val="00E6209D"/>
    <w:rsid w:val="00E624EA"/>
    <w:rsid w:val="00E6685E"/>
    <w:rsid w:val="00E671A4"/>
    <w:rsid w:val="00E67208"/>
    <w:rsid w:val="00E71CB6"/>
    <w:rsid w:val="00E744EB"/>
    <w:rsid w:val="00E74809"/>
    <w:rsid w:val="00E752A2"/>
    <w:rsid w:val="00E83775"/>
    <w:rsid w:val="00E83C07"/>
    <w:rsid w:val="00E84D4C"/>
    <w:rsid w:val="00E86452"/>
    <w:rsid w:val="00E917DA"/>
    <w:rsid w:val="00E91CFB"/>
    <w:rsid w:val="00E93893"/>
    <w:rsid w:val="00E9439A"/>
    <w:rsid w:val="00EA6670"/>
    <w:rsid w:val="00EB1AB7"/>
    <w:rsid w:val="00EB319A"/>
    <w:rsid w:val="00EB4D7F"/>
    <w:rsid w:val="00EB74FB"/>
    <w:rsid w:val="00EC1CB9"/>
    <w:rsid w:val="00EC2A44"/>
    <w:rsid w:val="00EC47BE"/>
    <w:rsid w:val="00EC6DAC"/>
    <w:rsid w:val="00EC7194"/>
    <w:rsid w:val="00EC75CD"/>
    <w:rsid w:val="00ED1E91"/>
    <w:rsid w:val="00ED23D1"/>
    <w:rsid w:val="00ED3170"/>
    <w:rsid w:val="00ED6268"/>
    <w:rsid w:val="00ED7B85"/>
    <w:rsid w:val="00EE3808"/>
    <w:rsid w:val="00EE6A33"/>
    <w:rsid w:val="00EF04BE"/>
    <w:rsid w:val="00EF1769"/>
    <w:rsid w:val="00EF3128"/>
    <w:rsid w:val="00EF36CA"/>
    <w:rsid w:val="00EF6D57"/>
    <w:rsid w:val="00EF6EDC"/>
    <w:rsid w:val="00F018D0"/>
    <w:rsid w:val="00F03C52"/>
    <w:rsid w:val="00F04D62"/>
    <w:rsid w:val="00F057CF"/>
    <w:rsid w:val="00F05D63"/>
    <w:rsid w:val="00F07F53"/>
    <w:rsid w:val="00F114D0"/>
    <w:rsid w:val="00F12140"/>
    <w:rsid w:val="00F12803"/>
    <w:rsid w:val="00F15BA2"/>
    <w:rsid w:val="00F21F82"/>
    <w:rsid w:val="00F22D06"/>
    <w:rsid w:val="00F23287"/>
    <w:rsid w:val="00F24113"/>
    <w:rsid w:val="00F25946"/>
    <w:rsid w:val="00F31382"/>
    <w:rsid w:val="00F355D0"/>
    <w:rsid w:val="00F371AE"/>
    <w:rsid w:val="00F3777D"/>
    <w:rsid w:val="00F416FC"/>
    <w:rsid w:val="00F426DF"/>
    <w:rsid w:val="00F43202"/>
    <w:rsid w:val="00F43582"/>
    <w:rsid w:val="00F45476"/>
    <w:rsid w:val="00F458AB"/>
    <w:rsid w:val="00F45BB7"/>
    <w:rsid w:val="00F50E62"/>
    <w:rsid w:val="00F53EF5"/>
    <w:rsid w:val="00F55970"/>
    <w:rsid w:val="00F560A9"/>
    <w:rsid w:val="00F56233"/>
    <w:rsid w:val="00F57275"/>
    <w:rsid w:val="00F624F1"/>
    <w:rsid w:val="00F645C1"/>
    <w:rsid w:val="00F649DE"/>
    <w:rsid w:val="00F6566C"/>
    <w:rsid w:val="00F710B8"/>
    <w:rsid w:val="00F71135"/>
    <w:rsid w:val="00F7277F"/>
    <w:rsid w:val="00F735E8"/>
    <w:rsid w:val="00F75E42"/>
    <w:rsid w:val="00F824E3"/>
    <w:rsid w:val="00F833B9"/>
    <w:rsid w:val="00F86D87"/>
    <w:rsid w:val="00F90217"/>
    <w:rsid w:val="00F9196A"/>
    <w:rsid w:val="00F919EB"/>
    <w:rsid w:val="00F91B31"/>
    <w:rsid w:val="00F928BC"/>
    <w:rsid w:val="00F92F44"/>
    <w:rsid w:val="00FA099C"/>
    <w:rsid w:val="00FA4764"/>
    <w:rsid w:val="00FA57E7"/>
    <w:rsid w:val="00FB24D2"/>
    <w:rsid w:val="00FB3755"/>
    <w:rsid w:val="00FB4972"/>
    <w:rsid w:val="00FC132D"/>
    <w:rsid w:val="00FC24B8"/>
    <w:rsid w:val="00FC2CE9"/>
    <w:rsid w:val="00FC4957"/>
    <w:rsid w:val="00FD04FA"/>
    <w:rsid w:val="00FD0565"/>
    <w:rsid w:val="00FD0B80"/>
    <w:rsid w:val="00FD208B"/>
    <w:rsid w:val="00FD3CF7"/>
    <w:rsid w:val="00FD5D37"/>
    <w:rsid w:val="00FD6533"/>
    <w:rsid w:val="00FE2B07"/>
    <w:rsid w:val="00FE3A64"/>
    <w:rsid w:val="00FE4126"/>
    <w:rsid w:val="00FE4C2D"/>
    <w:rsid w:val="00FF054D"/>
    <w:rsid w:val="00FF0A8E"/>
    <w:rsid w:val="00FF3B5E"/>
    <w:rsid w:val="00FF552E"/>
    <w:rsid w:val="00FF6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9164D65"/>
  <w15:chartTrackingRefBased/>
  <w15:docId w15:val="{C05BFEBC-BAB7-44E6-AF4C-0A7C8AAF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B4BC2"/>
    <w:pPr>
      <w:widowControl w:val="0"/>
      <w:jc w:val="both"/>
    </w:pPr>
    <w:rPr>
      <w:kern w:val="2"/>
      <w:sz w:val="24"/>
      <w:szCs w:val="24"/>
    </w:rPr>
  </w:style>
  <w:style w:type="paragraph" w:styleId="1">
    <w:name w:val="heading 1"/>
    <w:next w:val="a1"/>
    <w:qFormat/>
    <w:rsid w:val="004B4510"/>
    <w:pPr>
      <w:keepNext/>
      <w:numPr>
        <w:numId w:val="2"/>
      </w:numPr>
      <w:adjustRightInd w:val="0"/>
      <w:spacing w:afterLines="100"/>
      <w:jc w:val="center"/>
      <w:outlineLvl w:val="0"/>
    </w:pPr>
    <w:rPr>
      <w:rFonts w:eastAsia="標楷體"/>
      <w:b/>
      <w:bCs/>
      <w:noProof/>
      <w:sz w:val="36"/>
      <w:szCs w:val="36"/>
    </w:rPr>
  </w:style>
  <w:style w:type="paragraph" w:styleId="2">
    <w:name w:val="heading 2"/>
    <w:basedOn w:val="1"/>
    <w:next w:val="a2"/>
    <w:qFormat/>
    <w:rsid w:val="007D0672"/>
    <w:pPr>
      <w:numPr>
        <w:ilvl w:val="1"/>
      </w:numPr>
      <w:snapToGrid w:val="0"/>
      <w:spacing w:beforeLines="100" w:before="100" w:afterLines="25" w:after="25"/>
      <w:jc w:val="left"/>
      <w:outlineLvl w:val="1"/>
    </w:pPr>
    <w:rPr>
      <w:sz w:val="32"/>
      <w:szCs w:val="32"/>
    </w:rPr>
  </w:style>
  <w:style w:type="paragraph" w:styleId="3">
    <w:name w:val="heading 3"/>
    <w:basedOn w:val="2"/>
    <w:next w:val="22"/>
    <w:qFormat/>
    <w:rsid w:val="00962E06"/>
    <w:pPr>
      <w:numPr>
        <w:ilvl w:val="2"/>
      </w:numPr>
      <w:outlineLvl w:val="2"/>
    </w:pPr>
    <w:rPr>
      <w:b w:val="0"/>
      <w:bCs w:val="0"/>
      <w:i/>
      <w:iCs/>
      <w:sz w:val="28"/>
      <w:szCs w:val="28"/>
    </w:rPr>
  </w:style>
  <w:style w:type="paragraph" w:styleId="4">
    <w:name w:val="heading 4"/>
    <w:basedOn w:val="3"/>
    <w:next w:val="32"/>
    <w:qFormat/>
    <w:rsid w:val="00962E06"/>
    <w:pPr>
      <w:widowControl w:val="0"/>
      <w:numPr>
        <w:ilvl w:val="3"/>
      </w:numPr>
      <w:spacing w:beforeLines="0" w:afterLines="0"/>
      <w:jc w:val="both"/>
      <w:outlineLvl w:val="3"/>
    </w:pPr>
    <w:rPr>
      <w:rFonts w:eastAsia="新細明體"/>
      <w:b/>
      <w:bCs/>
      <w:i w:val="0"/>
      <w:iCs w:val="0"/>
      <w:sz w:val="24"/>
      <w:szCs w:val="20"/>
    </w:rPr>
  </w:style>
  <w:style w:type="paragraph" w:styleId="50">
    <w:name w:val="heading 5"/>
    <w:basedOn w:val="4"/>
    <w:next w:val="42"/>
    <w:qFormat/>
    <w:rsid w:val="00962E06"/>
    <w:pPr>
      <w:numPr>
        <w:ilvl w:val="4"/>
      </w:numPr>
      <w:outlineLvl w:val="4"/>
    </w:pPr>
  </w:style>
  <w:style w:type="paragraph" w:styleId="6">
    <w:name w:val="heading 6"/>
    <w:basedOn w:val="50"/>
    <w:next w:val="52"/>
    <w:qFormat/>
    <w:rsid w:val="00962E06"/>
    <w:pPr>
      <w:numPr>
        <w:ilvl w:val="5"/>
      </w:numPr>
      <w:outlineLvl w:val="5"/>
    </w:pPr>
  </w:style>
  <w:style w:type="paragraph" w:styleId="7">
    <w:name w:val="heading 7"/>
    <w:aliases w:val="公式"/>
    <w:basedOn w:val="a1"/>
    <w:next w:val="a1"/>
    <w:qFormat/>
    <w:rsid w:val="00962E06"/>
    <w:pPr>
      <w:keepNext/>
      <w:numPr>
        <w:ilvl w:val="6"/>
        <w:numId w:val="2"/>
      </w:numPr>
      <w:snapToGrid w:val="0"/>
      <w:jc w:val="right"/>
      <w:outlineLvl w:val="6"/>
    </w:pPr>
    <w:rPr>
      <w:rFonts w:ascii="Arial" w:hAnsi="Arial" w:cs="Arial"/>
      <w:noProof/>
      <w:kern w:val="0"/>
      <w:sz w:val="20"/>
      <w:szCs w:val="20"/>
    </w:rPr>
  </w:style>
  <w:style w:type="paragraph" w:styleId="8">
    <w:name w:val="heading 8"/>
    <w:aliases w:val="表說"/>
    <w:basedOn w:val="a1"/>
    <w:next w:val="a1"/>
    <w:qFormat/>
    <w:rsid w:val="00962E06"/>
    <w:pPr>
      <w:keepNext/>
      <w:widowControl/>
      <w:numPr>
        <w:ilvl w:val="7"/>
        <w:numId w:val="2"/>
      </w:numPr>
      <w:snapToGrid w:val="0"/>
      <w:spacing w:beforeLines="150" w:afterLines="50"/>
      <w:jc w:val="center"/>
      <w:outlineLvl w:val="7"/>
    </w:pPr>
    <w:rPr>
      <w:rFonts w:ascii="Arial" w:eastAsia="標楷體" w:hAnsi="Arial" w:cs="Arial"/>
      <w:noProof/>
      <w:kern w:val="0"/>
      <w:sz w:val="20"/>
      <w:szCs w:val="20"/>
    </w:rPr>
  </w:style>
  <w:style w:type="paragraph" w:styleId="9">
    <w:name w:val="heading 9"/>
    <w:aliases w:val="圖說"/>
    <w:basedOn w:val="8"/>
    <w:next w:val="a1"/>
    <w:qFormat/>
    <w:rsid w:val="00962E06"/>
    <w:pPr>
      <w:keepNext w:val="0"/>
      <w:numPr>
        <w:ilvl w:val="8"/>
      </w:numPr>
      <w:spacing w:beforeLines="0" w:after="5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Indent"/>
    <w:rsid w:val="003A4B68"/>
    <w:pPr>
      <w:snapToGrid w:val="0"/>
      <w:ind w:leftChars="100" w:left="100" w:firstLineChars="100" w:firstLine="100"/>
      <w:jc w:val="both"/>
    </w:pPr>
    <w:rPr>
      <w:sz w:val="24"/>
    </w:rPr>
  </w:style>
  <w:style w:type="paragraph" w:styleId="22">
    <w:name w:val="Body Text Indent 2"/>
    <w:basedOn w:val="a2"/>
    <w:rsid w:val="003A4B68"/>
    <w:pPr>
      <w:ind w:leftChars="200" w:left="200"/>
    </w:pPr>
  </w:style>
  <w:style w:type="paragraph" w:styleId="32">
    <w:name w:val="Body Text Indent 3"/>
    <w:basedOn w:val="22"/>
    <w:rsid w:val="00FE4C2D"/>
    <w:pPr>
      <w:ind w:leftChars="300" w:left="300"/>
    </w:pPr>
  </w:style>
  <w:style w:type="paragraph" w:customStyle="1" w:styleId="42">
    <w:name w:val="本文縮排 4"/>
    <w:basedOn w:val="32"/>
    <w:rsid w:val="00FE4C2D"/>
    <w:pPr>
      <w:ind w:leftChars="400" w:left="400"/>
    </w:pPr>
  </w:style>
  <w:style w:type="paragraph" w:customStyle="1" w:styleId="52">
    <w:name w:val="本文縮排 5"/>
    <w:basedOn w:val="42"/>
    <w:rsid w:val="00FE4C2D"/>
    <w:pPr>
      <w:ind w:leftChars="500" w:left="500"/>
    </w:pPr>
  </w:style>
  <w:style w:type="paragraph" w:styleId="a6">
    <w:name w:val="header"/>
    <w:semiHidden/>
    <w:rsid w:val="00332BF8"/>
    <w:pPr>
      <w:snapToGrid w:val="0"/>
    </w:pPr>
    <w:rPr>
      <w:noProof/>
    </w:rPr>
  </w:style>
  <w:style w:type="paragraph" w:styleId="a0">
    <w:name w:val="List Bullet"/>
    <w:autoRedefine/>
    <w:rsid w:val="002D053B"/>
    <w:pPr>
      <w:numPr>
        <w:numId w:val="7"/>
      </w:numPr>
      <w:snapToGrid w:val="0"/>
      <w:jc w:val="both"/>
    </w:pPr>
    <w:rPr>
      <w:sz w:val="24"/>
    </w:rPr>
  </w:style>
  <w:style w:type="paragraph" w:styleId="21">
    <w:name w:val="List Bullet 2"/>
    <w:basedOn w:val="a0"/>
    <w:autoRedefine/>
    <w:rsid w:val="002D053B"/>
    <w:pPr>
      <w:numPr>
        <w:numId w:val="3"/>
      </w:numPr>
      <w:tabs>
        <w:tab w:val="left" w:pos="680"/>
      </w:tabs>
    </w:pPr>
  </w:style>
  <w:style w:type="paragraph" w:styleId="31">
    <w:name w:val="List Bullet 3"/>
    <w:basedOn w:val="a0"/>
    <w:autoRedefine/>
    <w:rsid w:val="002D053B"/>
    <w:pPr>
      <w:numPr>
        <w:numId w:val="4"/>
      </w:numPr>
      <w:tabs>
        <w:tab w:val="left" w:pos="1021"/>
      </w:tabs>
    </w:pPr>
  </w:style>
  <w:style w:type="paragraph" w:styleId="41">
    <w:name w:val="List Bullet 4"/>
    <w:basedOn w:val="a0"/>
    <w:autoRedefine/>
    <w:rsid w:val="002D053B"/>
    <w:pPr>
      <w:numPr>
        <w:numId w:val="6"/>
      </w:numPr>
      <w:tabs>
        <w:tab w:val="left" w:pos="1361"/>
      </w:tabs>
    </w:pPr>
  </w:style>
  <w:style w:type="paragraph" w:styleId="5">
    <w:name w:val="List Bullet 5"/>
    <w:basedOn w:val="a0"/>
    <w:autoRedefine/>
    <w:rsid w:val="002D053B"/>
    <w:pPr>
      <w:numPr>
        <w:numId w:val="5"/>
      </w:numPr>
      <w:tabs>
        <w:tab w:val="left" w:pos="1701"/>
      </w:tabs>
      <w:adjustRightInd w:val="0"/>
      <w:textAlignment w:val="baseline"/>
    </w:pPr>
  </w:style>
  <w:style w:type="paragraph" w:styleId="a">
    <w:name w:val="List Number"/>
    <w:rsid w:val="002D053B"/>
    <w:pPr>
      <w:numPr>
        <w:numId w:val="1"/>
      </w:numPr>
      <w:adjustRightInd w:val="0"/>
      <w:snapToGrid w:val="0"/>
      <w:jc w:val="both"/>
      <w:textAlignment w:val="baseline"/>
    </w:pPr>
    <w:rPr>
      <w:rFonts w:cs="新細明體"/>
      <w:noProof/>
      <w:sz w:val="24"/>
    </w:rPr>
  </w:style>
  <w:style w:type="paragraph" w:styleId="20">
    <w:name w:val="List Number 2"/>
    <w:basedOn w:val="a"/>
    <w:rsid w:val="002D053B"/>
    <w:pPr>
      <w:numPr>
        <w:ilvl w:val="1"/>
      </w:numPr>
    </w:pPr>
  </w:style>
  <w:style w:type="paragraph" w:styleId="30">
    <w:name w:val="List Number 3"/>
    <w:basedOn w:val="a"/>
    <w:rsid w:val="002D053B"/>
    <w:pPr>
      <w:numPr>
        <w:ilvl w:val="2"/>
      </w:numPr>
      <w:tabs>
        <w:tab w:val="left" w:pos="1021"/>
      </w:tabs>
    </w:pPr>
  </w:style>
  <w:style w:type="paragraph" w:styleId="40">
    <w:name w:val="List Number 4"/>
    <w:basedOn w:val="a"/>
    <w:rsid w:val="002D053B"/>
    <w:pPr>
      <w:numPr>
        <w:ilvl w:val="3"/>
      </w:numPr>
    </w:pPr>
  </w:style>
  <w:style w:type="paragraph" w:styleId="51">
    <w:name w:val="List Number 5"/>
    <w:basedOn w:val="a"/>
    <w:rsid w:val="002D053B"/>
    <w:pPr>
      <w:numPr>
        <w:ilvl w:val="4"/>
      </w:numPr>
      <w:tabs>
        <w:tab w:val="left" w:pos="1701"/>
      </w:tabs>
    </w:pPr>
    <w:rPr>
      <w:spacing w:val="4"/>
    </w:rPr>
  </w:style>
  <w:style w:type="character" w:styleId="a7">
    <w:name w:val="page number"/>
    <w:rsid w:val="00962E06"/>
    <w:rPr>
      <w:rFonts w:cs="Times New Roman"/>
    </w:rPr>
  </w:style>
  <w:style w:type="paragraph" w:styleId="a8">
    <w:name w:val="footer"/>
    <w:semiHidden/>
    <w:rsid w:val="00332BF8"/>
    <w:pPr>
      <w:snapToGrid w:val="0"/>
      <w:jc w:val="center"/>
    </w:pPr>
    <w:rPr>
      <w:noProof/>
    </w:rPr>
  </w:style>
  <w:style w:type="paragraph" w:customStyle="1" w:styleId="a9">
    <w:name w:val="空行"/>
    <w:rsid w:val="00962E06"/>
    <w:pPr>
      <w:snapToGrid w:val="0"/>
      <w:spacing w:line="20" w:lineRule="exact"/>
    </w:pPr>
    <w:rPr>
      <w:rFonts w:eastAsia="全真中明體"/>
      <w:noProof/>
      <w:sz w:val="2"/>
      <w:szCs w:val="2"/>
    </w:rPr>
  </w:style>
  <w:style w:type="table" w:styleId="aa">
    <w:name w:val="Table Grid"/>
    <w:basedOn w:val="a4"/>
    <w:rsid w:val="00962E06"/>
    <w:pPr>
      <w:widowControl w:val="0"/>
      <w:snapToGrid w:val="0"/>
      <w:spacing w:afterLines="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圖"/>
    <w:next w:val="9"/>
    <w:rsid w:val="00962E06"/>
    <w:pPr>
      <w:keepNext/>
      <w:snapToGrid w:val="0"/>
      <w:spacing w:beforeLines="50"/>
      <w:jc w:val="center"/>
    </w:pPr>
    <w:rPr>
      <w:kern w:val="2"/>
      <w:sz w:val="24"/>
      <w:szCs w:val="22"/>
    </w:rPr>
  </w:style>
  <w:style w:type="paragraph" w:customStyle="1" w:styleId="ac">
    <w:name w:val="程式"/>
    <w:basedOn w:val="a1"/>
    <w:rsid w:val="00962E06"/>
    <w:pPr>
      <w:shd w:val="clear" w:color="auto" w:fill="CCFFFF"/>
      <w:tabs>
        <w:tab w:val="left" w:pos="120"/>
        <w:tab w:val="left" w:pos="240"/>
        <w:tab w:val="left" w:pos="360"/>
        <w:tab w:val="left" w:pos="480"/>
        <w:tab w:val="left" w:pos="600"/>
        <w:tab w:val="left" w:pos="720"/>
        <w:tab w:val="left" w:pos="84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s>
      <w:ind w:left="240" w:hangingChars="100" w:hanging="240"/>
      <w:jc w:val="left"/>
    </w:pPr>
    <w:rPr>
      <w:rFonts w:ascii="Arial Narrow" w:hAnsi="Arial Narrow" w:cs="Arial Narrow"/>
    </w:rPr>
  </w:style>
  <w:style w:type="character" w:styleId="ad">
    <w:name w:val="Hyperlink"/>
    <w:uiPriority w:val="99"/>
    <w:rsid w:val="00962E06"/>
    <w:rPr>
      <w:rFonts w:cs="Times New Roman"/>
      <w:color w:val="0000FF"/>
      <w:u w:val="single"/>
    </w:rPr>
  </w:style>
  <w:style w:type="paragraph" w:styleId="ae">
    <w:name w:val="Title"/>
    <w:next w:val="a1"/>
    <w:qFormat/>
    <w:rsid w:val="00962E06"/>
    <w:pPr>
      <w:suppressAutoHyphens/>
      <w:spacing w:before="240" w:after="60"/>
      <w:jc w:val="center"/>
      <w:outlineLvl w:val="0"/>
    </w:pPr>
    <w:rPr>
      <w:rFonts w:ascii="Arial" w:eastAsia="標楷體" w:hAnsi="Arial" w:cs="Arial"/>
      <w:b/>
      <w:bCs/>
      <w:kern w:val="2"/>
      <w:sz w:val="48"/>
      <w:szCs w:val="32"/>
    </w:rPr>
  </w:style>
  <w:style w:type="paragraph" w:styleId="af">
    <w:name w:val="Body Text"/>
    <w:basedOn w:val="a1"/>
    <w:rsid w:val="00962E06"/>
    <w:pPr>
      <w:spacing w:after="120"/>
    </w:pPr>
  </w:style>
  <w:style w:type="paragraph" w:styleId="10">
    <w:name w:val="toc 1"/>
    <w:next w:val="a1"/>
    <w:autoRedefine/>
    <w:rsid w:val="00962E06"/>
    <w:pPr>
      <w:tabs>
        <w:tab w:val="left" w:pos="709"/>
        <w:tab w:val="right" w:leader="dot" w:pos="5138"/>
      </w:tabs>
      <w:snapToGrid w:val="0"/>
    </w:pPr>
    <w:rPr>
      <w:rFonts w:ascii="Calibri" w:hAnsi="Calibri" w:cs="Calibri"/>
      <w:noProof/>
    </w:rPr>
  </w:style>
  <w:style w:type="paragraph" w:styleId="23">
    <w:name w:val="toc 2"/>
    <w:basedOn w:val="10"/>
    <w:next w:val="a1"/>
    <w:autoRedefine/>
    <w:rsid w:val="00962E06"/>
    <w:pPr>
      <w:tabs>
        <w:tab w:val="clear" w:pos="709"/>
        <w:tab w:val="left" w:pos="851"/>
      </w:tabs>
    </w:pPr>
  </w:style>
  <w:style w:type="paragraph" w:styleId="33">
    <w:name w:val="toc 3"/>
    <w:basedOn w:val="23"/>
    <w:next w:val="a1"/>
    <w:autoRedefine/>
    <w:rsid w:val="00962E06"/>
    <w:pPr>
      <w:tabs>
        <w:tab w:val="clear" w:pos="851"/>
        <w:tab w:val="left" w:pos="993"/>
      </w:tabs>
    </w:pPr>
  </w:style>
  <w:style w:type="paragraph" w:customStyle="1" w:styleId="af0">
    <w:name w:val="表格"/>
    <w:rsid w:val="00962E06"/>
    <w:pPr>
      <w:snapToGrid w:val="0"/>
      <w:ind w:leftChars="20" w:left="20" w:rightChars="20" w:right="20"/>
      <w:jc w:val="center"/>
    </w:pPr>
    <w:rPr>
      <w:sz w:val="24"/>
      <w:szCs w:val="24"/>
    </w:rPr>
  </w:style>
  <w:style w:type="paragraph" w:customStyle="1" w:styleId="af1">
    <w:name w:val="表格置中"/>
    <w:basedOn w:val="a1"/>
    <w:rsid w:val="00962E06"/>
    <w:pPr>
      <w:jc w:val="center"/>
    </w:pPr>
  </w:style>
  <w:style w:type="paragraph" w:styleId="z-">
    <w:name w:val="HTML Top of Form"/>
    <w:basedOn w:val="a1"/>
    <w:next w:val="a1"/>
    <w:link w:val="z-0"/>
    <w:hidden/>
    <w:uiPriority w:val="99"/>
    <w:unhideWhenUsed/>
    <w:rsid w:val="00FB3755"/>
    <w:pPr>
      <w:widowControl/>
      <w:pBdr>
        <w:bottom w:val="single" w:sz="6" w:space="1" w:color="auto"/>
      </w:pBdr>
      <w:jc w:val="center"/>
    </w:pPr>
    <w:rPr>
      <w:rFonts w:ascii="Arial" w:hAnsi="Arial" w:cs="Arial"/>
      <w:vanish/>
      <w:kern w:val="0"/>
      <w:sz w:val="16"/>
      <w:szCs w:val="16"/>
    </w:rPr>
  </w:style>
  <w:style w:type="character" w:customStyle="1" w:styleId="z-0">
    <w:name w:val="z-表單的頂端 字元"/>
    <w:basedOn w:val="a3"/>
    <w:link w:val="z-"/>
    <w:uiPriority w:val="99"/>
    <w:rsid w:val="00FB3755"/>
    <w:rPr>
      <w:rFonts w:ascii="Arial" w:hAnsi="Arial" w:cs="Arial"/>
      <w:vanish/>
      <w:sz w:val="16"/>
      <w:szCs w:val="16"/>
    </w:rPr>
  </w:style>
  <w:style w:type="paragraph" w:styleId="z-1">
    <w:name w:val="HTML Bottom of Form"/>
    <w:basedOn w:val="a1"/>
    <w:next w:val="a1"/>
    <w:link w:val="z-2"/>
    <w:hidden/>
    <w:uiPriority w:val="99"/>
    <w:unhideWhenUsed/>
    <w:rsid w:val="00FB3755"/>
    <w:pPr>
      <w:widowControl/>
      <w:pBdr>
        <w:top w:val="single" w:sz="6" w:space="1" w:color="auto"/>
      </w:pBdr>
      <w:jc w:val="center"/>
    </w:pPr>
    <w:rPr>
      <w:rFonts w:ascii="Arial" w:hAnsi="Arial" w:cs="Arial"/>
      <w:vanish/>
      <w:kern w:val="0"/>
      <w:sz w:val="16"/>
      <w:szCs w:val="16"/>
    </w:rPr>
  </w:style>
  <w:style w:type="character" w:customStyle="1" w:styleId="z-2">
    <w:name w:val="z-表單的底部 字元"/>
    <w:basedOn w:val="a3"/>
    <w:link w:val="z-1"/>
    <w:uiPriority w:val="99"/>
    <w:rsid w:val="00FB3755"/>
    <w:rPr>
      <w:rFonts w:ascii="Arial" w:hAnsi="Arial" w:cs="Arial"/>
      <w:vanish/>
      <w:sz w:val="16"/>
      <w:szCs w:val="16"/>
    </w:rPr>
  </w:style>
  <w:style w:type="character" w:styleId="af2">
    <w:name w:val="FollowedHyperlink"/>
    <w:basedOn w:val="a3"/>
    <w:rsid w:val="00F55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9710">
      <w:bodyDiv w:val="1"/>
      <w:marLeft w:val="0"/>
      <w:marRight w:val="0"/>
      <w:marTop w:val="0"/>
      <w:marBottom w:val="0"/>
      <w:divBdr>
        <w:top w:val="none" w:sz="0" w:space="0" w:color="auto"/>
        <w:left w:val="none" w:sz="0" w:space="0" w:color="auto"/>
        <w:bottom w:val="none" w:sz="0" w:space="0" w:color="auto"/>
        <w:right w:val="none" w:sz="0" w:space="0" w:color="auto"/>
      </w:divBdr>
    </w:div>
    <w:div w:id="267852330">
      <w:bodyDiv w:val="1"/>
      <w:marLeft w:val="0"/>
      <w:marRight w:val="0"/>
      <w:marTop w:val="0"/>
      <w:marBottom w:val="0"/>
      <w:divBdr>
        <w:top w:val="none" w:sz="0" w:space="0" w:color="auto"/>
        <w:left w:val="none" w:sz="0" w:space="0" w:color="auto"/>
        <w:bottom w:val="none" w:sz="0" w:space="0" w:color="auto"/>
        <w:right w:val="none" w:sz="0" w:space="0" w:color="auto"/>
      </w:divBdr>
      <w:divsChild>
        <w:div w:id="1303996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56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2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052745">
      <w:bodyDiv w:val="1"/>
      <w:marLeft w:val="0"/>
      <w:marRight w:val="0"/>
      <w:marTop w:val="0"/>
      <w:marBottom w:val="0"/>
      <w:divBdr>
        <w:top w:val="none" w:sz="0" w:space="0" w:color="auto"/>
        <w:left w:val="none" w:sz="0" w:space="0" w:color="auto"/>
        <w:bottom w:val="none" w:sz="0" w:space="0" w:color="auto"/>
        <w:right w:val="none" w:sz="0" w:space="0" w:color="auto"/>
      </w:divBdr>
    </w:div>
    <w:div w:id="1272393555">
      <w:bodyDiv w:val="1"/>
      <w:marLeft w:val="0"/>
      <w:marRight w:val="0"/>
      <w:marTop w:val="0"/>
      <w:marBottom w:val="0"/>
      <w:divBdr>
        <w:top w:val="none" w:sz="0" w:space="0" w:color="auto"/>
        <w:left w:val="none" w:sz="0" w:space="0" w:color="auto"/>
        <w:bottom w:val="none" w:sz="0" w:space="0" w:color="auto"/>
        <w:right w:val="none" w:sz="0" w:space="0" w:color="auto"/>
      </w:divBdr>
      <w:divsChild>
        <w:div w:id="1435517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360087">
      <w:bodyDiv w:val="1"/>
      <w:marLeft w:val="0"/>
      <w:marRight w:val="0"/>
      <w:marTop w:val="0"/>
      <w:marBottom w:val="0"/>
      <w:divBdr>
        <w:top w:val="none" w:sz="0" w:space="0" w:color="auto"/>
        <w:left w:val="none" w:sz="0" w:space="0" w:color="auto"/>
        <w:bottom w:val="none" w:sz="0" w:space="0" w:color="auto"/>
        <w:right w:val="none" w:sz="0" w:space="0" w:color="auto"/>
      </w:divBdr>
    </w:div>
    <w:div w:id="1471361924">
      <w:bodyDiv w:val="1"/>
      <w:marLeft w:val="0"/>
      <w:marRight w:val="0"/>
      <w:marTop w:val="0"/>
      <w:marBottom w:val="0"/>
      <w:divBdr>
        <w:top w:val="none" w:sz="0" w:space="0" w:color="auto"/>
        <w:left w:val="none" w:sz="0" w:space="0" w:color="auto"/>
        <w:bottom w:val="none" w:sz="0" w:space="0" w:color="auto"/>
        <w:right w:val="none" w:sz="0" w:space="0" w:color="auto"/>
      </w:divBdr>
    </w:div>
    <w:div w:id="1934851775">
      <w:bodyDiv w:val="1"/>
      <w:marLeft w:val="0"/>
      <w:marRight w:val="0"/>
      <w:marTop w:val="0"/>
      <w:marBottom w:val="0"/>
      <w:divBdr>
        <w:top w:val="none" w:sz="0" w:space="0" w:color="auto"/>
        <w:left w:val="none" w:sz="0" w:space="0" w:color="auto"/>
        <w:bottom w:val="none" w:sz="0" w:space="0" w:color="auto"/>
        <w:right w:val="none" w:sz="0" w:space="0" w:color="auto"/>
      </w:divBdr>
    </w:div>
    <w:div w:id="2002005563">
      <w:bodyDiv w:val="1"/>
      <w:marLeft w:val="0"/>
      <w:marRight w:val="0"/>
      <w:marTop w:val="0"/>
      <w:marBottom w:val="0"/>
      <w:divBdr>
        <w:top w:val="none" w:sz="0" w:space="0" w:color="auto"/>
        <w:left w:val="none" w:sz="0" w:space="0" w:color="auto"/>
        <w:bottom w:val="none" w:sz="0" w:space="0" w:color="auto"/>
        <w:right w:val="none" w:sz="0" w:space="0" w:color="auto"/>
      </w:divBdr>
    </w:div>
    <w:div w:id="2114549220">
      <w:bodyDiv w:val="1"/>
      <w:marLeft w:val="0"/>
      <w:marRight w:val="0"/>
      <w:marTop w:val="0"/>
      <w:marBottom w:val="0"/>
      <w:divBdr>
        <w:top w:val="none" w:sz="0" w:space="0" w:color="auto"/>
        <w:left w:val="none" w:sz="0" w:space="0" w:color="auto"/>
        <w:bottom w:val="none" w:sz="0" w:space="0" w:color="auto"/>
        <w:right w:val="none" w:sz="0" w:space="0" w:color="auto"/>
      </w:divBdr>
    </w:div>
    <w:div w:id="2128311494">
      <w:bodyDiv w:val="1"/>
      <w:marLeft w:val="0"/>
      <w:marRight w:val="0"/>
      <w:marTop w:val="0"/>
      <w:marBottom w:val="0"/>
      <w:divBdr>
        <w:top w:val="none" w:sz="0" w:space="0" w:color="auto"/>
        <w:left w:val="none" w:sz="0" w:space="0" w:color="auto"/>
        <w:bottom w:val="none" w:sz="0" w:space="0" w:color="auto"/>
        <w:right w:val="none" w:sz="0" w:space="0" w:color="auto"/>
      </w:divBdr>
      <w:divsChild>
        <w:div w:id="149233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t.ntu.edu.tw/hmchai/ptcomputer03_2/hHTML/HTMLform.files/Button.htm" TargetMode="External"/><Relationship Id="rId21" Type="http://schemas.openxmlformats.org/officeDocument/2006/relationships/hyperlink" Target="http://www.pt.ntu.edu.tw/hmchai/ptcomputer03_2/hHTML/HTMlcolor.htm" TargetMode="External"/><Relationship Id="rId42" Type="http://schemas.openxmlformats.org/officeDocument/2006/relationships/hyperlink" Target="javascript:glossary('HTMLcontent.files/Horizone.htm')" TargetMode="External"/><Relationship Id="rId63" Type="http://schemas.openxmlformats.org/officeDocument/2006/relationships/hyperlink" Target="http://www.pt.ntu.edu.tw/hmchai/ptcomputer03_2/hHTML/HTMLlist.files/ItemType.htm" TargetMode="External"/><Relationship Id="rId84" Type="http://schemas.openxmlformats.org/officeDocument/2006/relationships/hyperlink" Target="http://www.pt.ntu.edu.tw/hmchai/ptcomputer03_2/hHTML/HTMLhyperlink.files/LinkOtherPage.htm" TargetMode="External"/><Relationship Id="rId138" Type="http://schemas.openxmlformats.org/officeDocument/2006/relationships/control" Target="activeX/activeX12.xml"/><Relationship Id="rId159" Type="http://schemas.openxmlformats.org/officeDocument/2006/relationships/image" Target="media/image13.wmf"/><Relationship Id="rId170" Type="http://schemas.openxmlformats.org/officeDocument/2006/relationships/footer" Target="footer2.xml"/><Relationship Id="rId107" Type="http://schemas.openxmlformats.org/officeDocument/2006/relationships/hyperlink" Target="http://www.pt.ntu.edu.tw/hmchai/ptcomputer03_2/hHTML/HTMLadvanced.files/FaceHappyReveal.htm" TargetMode="External"/><Relationship Id="rId11" Type="http://schemas.openxmlformats.org/officeDocument/2006/relationships/hyperlink" Target="javascript:glossary('../../hGlossary/HTTP.htm')" TargetMode="External"/><Relationship Id="rId32" Type="http://schemas.openxmlformats.org/officeDocument/2006/relationships/hyperlink" Target="http://www.pt.ntu.edu.tw/hmchai/ptcomputer03_2/hHTML/HTMLhyperlink.htm" TargetMode="External"/><Relationship Id="rId53" Type="http://schemas.openxmlformats.org/officeDocument/2006/relationships/hyperlink" Target="http://www.pt.ntu.edu.tw/hmchai/ptcomputer03_2/hHTML/HTMLintro.htm" TargetMode="External"/><Relationship Id="rId74" Type="http://schemas.openxmlformats.org/officeDocument/2006/relationships/hyperlink" Target="http://www.pt.ntu.edu.tw/hmchai/ptcomputer03_2/hHTML/HTMLhyperlink.files/FaceHappy.htm" TargetMode="External"/><Relationship Id="rId128" Type="http://schemas.openxmlformats.org/officeDocument/2006/relationships/image" Target="media/image6.wmf"/><Relationship Id="rId149" Type="http://schemas.openxmlformats.org/officeDocument/2006/relationships/hyperlink" Target="http://www.pt.ntu.edu.tw/hmchai/ptcomputer03_2/hHTML/HTMLform.files/Test.htm" TargetMode="External"/><Relationship Id="rId5" Type="http://schemas.openxmlformats.org/officeDocument/2006/relationships/footnotes" Target="footnotes.xml"/><Relationship Id="rId95" Type="http://schemas.openxmlformats.org/officeDocument/2006/relationships/hyperlink" Target="javascript:glossary('HTMLtable.files/Cell.htm')" TargetMode="External"/><Relationship Id="rId160" Type="http://schemas.openxmlformats.org/officeDocument/2006/relationships/control" Target="activeX/activeX21.xml"/><Relationship Id="rId22" Type="http://schemas.openxmlformats.org/officeDocument/2006/relationships/hyperlink" Target="http://www.pt.ntu.edu.tw/hmchai/ptcomputer03_2/hHTML/HTMLintroduction.files/BodyBGcolor.htm" TargetMode="External"/><Relationship Id="rId43" Type="http://schemas.openxmlformats.org/officeDocument/2006/relationships/hyperlink" Target="javascript:glossary('HTMLcontent.files/Horizone.htm')" TargetMode="External"/><Relationship Id="rId64" Type="http://schemas.openxmlformats.org/officeDocument/2006/relationships/hyperlink" Target="http://www.pt.ntu.edu.tw/hmchai/ptcomputer03_2/hHTML/HTMLlist.files/ItemStyle.htm" TargetMode="External"/><Relationship Id="rId118" Type="http://schemas.openxmlformats.org/officeDocument/2006/relationships/image" Target="media/image4.wmf"/><Relationship Id="rId139" Type="http://schemas.openxmlformats.org/officeDocument/2006/relationships/control" Target="activeX/activeX13.xml"/><Relationship Id="rId85" Type="http://schemas.openxmlformats.org/officeDocument/2006/relationships/hyperlink" Target="http://www.pt.ntu.edu.tw/hmchai/ptcomputer03_2/hHTML/HTMLhyperlink.files/FileDownload.htm" TargetMode="External"/><Relationship Id="rId150" Type="http://schemas.openxmlformats.org/officeDocument/2006/relationships/image" Target="media/image10.wmf"/><Relationship Id="rId171" Type="http://schemas.openxmlformats.org/officeDocument/2006/relationships/fontTable" Target="fontTable.xml"/><Relationship Id="rId12" Type="http://schemas.openxmlformats.org/officeDocument/2006/relationships/hyperlink" Target="javascript:glossary('../../hGlossary/TCP_IP.htm')" TargetMode="External"/><Relationship Id="rId33" Type="http://schemas.openxmlformats.org/officeDocument/2006/relationships/hyperlink" Target="http://www.pt.ntu.edu.tw/hmchai/ptcomputer03_2/hHTML/HTMLcontent.htm" TargetMode="External"/><Relationship Id="rId108" Type="http://schemas.openxmlformats.org/officeDocument/2006/relationships/hyperlink" Target="http://www.pt.ntu.edu.tw/hmchai/ptcomputer03_2/hASP/ASPrequest.htm" TargetMode="External"/><Relationship Id="rId129" Type="http://schemas.openxmlformats.org/officeDocument/2006/relationships/control" Target="activeX/activeX6.xml"/><Relationship Id="rId54" Type="http://schemas.openxmlformats.org/officeDocument/2006/relationships/hyperlink" Target="http://www.pt.ntu.edu.tw/hmchai/ptcomputer03_2/hHTML/HTMLcontent.files/mixedFont.htm" TargetMode="External"/><Relationship Id="rId70" Type="http://schemas.openxmlformats.org/officeDocument/2006/relationships/hyperlink" Target="http://www.pt.ntu.edu.tw/hmchai/ptcomputer03_2/hHTML/HTMLhyperlink.htm" TargetMode="External"/><Relationship Id="rId75" Type="http://schemas.openxmlformats.org/officeDocument/2006/relationships/hyperlink" Target="http://www.pt.ntu.edu.tw/hmchai/ptcomputer03_2/PTcomHome.htm" TargetMode="External"/><Relationship Id="rId91" Type="http://schemas.openxmlformats.org/officeDocument/2006/relationships/hyperlink" Target="javascript:glossary('HTMLtable.files/TableDesign.htm" TargetMode="External"/><Relationship Id="rId96" Type="http://schemas.openxmlformats.org/officeDocument/2006/relationships/hyperlink" Target="javascript:glossary('HTMLtable.files/CellSpan.htm" TargetMode="External"/><Relationship Id="rId140" Type="http://schemas.openxmlformats.org/officeDocument/2006/relationships/control" Target="activeX/activeX14.xml"/><Relationship Id="rId145" Type="http://schemas.openxmlformats.org/officeDocument/2006/relationships/image" Target="media/image9.wmf"/><Relationship Id="rId161" Type="http://schemas.openxmlformats.org/officeDocument/2006/relationships/hyperlink" Target="http://www.pt.ntu.edu.tw/hmchai/ptcomputer03_2/hHTML/HTMLform.files/Textarea.htm" TargetMode="External"/><Relationship Id="rId166" Type="http://schemas.openxmlformats.org/officeDocument/2006/relationships/hyperlink" Target="javascript:glossary('../hASP/ASPrequest.files/PostSatisfaction.ht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2.png"/><Relationship Id="rId28" Type="http://schemas.openxmlformats.org/officeDocument/2006/relationships/hyperlink" Target="http://www.pt.ntu.edu.tw/hmchai/ptcomputer03_2/hHTML/HTMLhyperlink.files/Bookmark.htm" TargetMode="External"/><Relationship Id="rId49" Type="http://schemas.openxmlformats.org/officeDocument/2006/relationships/hyperlink" Target="javascript:glossary('HTMLcontent.files/ParagraphAlign.htm')" TargetMode="External"/><Relationship Id="rId114" Type="http://schemas.openxmlformats.org/officeDocument/2006/relationships/hyperlink" Target="http://www.pt.ntu.edu.tw/hmchai/ptcomputer03_2/hHTML/HTMLform.files/Button.htm" TargetMode="External"/><Relationship Id="rId119" Type="http://schemas.openxmlformats.org/officeDocument/2006/relationships/control" Target="activeX/activeX2.xml"/><Relationship Id="rId44" Type="http://schemas.openxmlformats.org/officeDocument/2006/relationships/hyperlink" Target="javascript:glossary('HTMLcontent.files/Horizone.htm')" TargetMode="External"/><Relationship Id="rId60" Type="http://schemas.openxmlformats.org/officeDocument/2006/relationships/hyperlink" Target="http://www.pt.ntu.edu.tw/hmchai/ptcomputer03_2/hHTML/HTMLcontent.files/MixedFont.htm" TargetMode="External"/><Relationship Id="rId65" Type="http://schemas.openxmlformats.org/officeDocument/2006/relationships/hyperlink" Target="http://www.pt.ntu.edu.tw/hmchai/ptcomputer03_2/hHTML/HTMLlist.files/OrderLayer.htm" TargetMode="External"/><Relationship Id="rId81" Type="http://schemas.openxmlformats.org/officeDocument/2006/relationships/hyperlink" Target="http://www.pt.ntu.edu.tw/hmchai/ptcomputer03_2/hHTML/HTMLhyperlink.files/Bookmark.htm" TargetMode="External"/><Relationship Id="rId86" Type="http://schemas.openxmlformats.org/officeDocument/2006/relationships/hyperlink" Target="http://www.pt.ntu.edu.tw/hmchai/ptcomputer03_2/hHTML/HTMLhyperlink.files/EMail.htm" TargetMode="External"/><Relationship Id="rId130" Type="http://schemas.openxmlformats.org/officeDocument/2006/relationships/control" Target="activeX/activeX7.xml"/><Relationship Id="rId135" Type="http://schemas.openxmlformats.org/officeDocument/2006/relationships/control" Target="activeX/activeX11.xml"/><Relationship Id="rId151" Type="http://schemas.openxmlformats.org/officeDocument/2006/relationships/control" Target="activeX/activeX18.xml"/><Relationship Id="rId156" Type="http://schemas.openxmlformats.org/officeDocument/2006/relationships/image" Target="media/image12.wmf"/><Relationship Id="rId172" Type="http://schemas.openxmlformats.org/officeDocument/2006/relationships/theme" Target="theme/theme1.xml"/><Relationship Id="rId13" Type="http://schemas.openxmlformats.org/officeDocument/2006/relationships/hyperlink" Target="javascript:glossary('../../hGlossary/Browser.htm')" TargetMode="External"/><Relationship Id="rId18" Type="http://schemas.openxmlformats.org/officeDocument/2006/relationships/hyperlink" Target="http://www.pt.ntu.edu.tw/hmchai/ptcomputer03_2/hHTML/HTMLcontent.htm" TargetMode="External"/><Relationship Id="rId39" Type="http://schemas.openxmlformats.org/officeDocument/2006/relationships/hyperlink" Target="http://www.pt.ntu.edu.tw/hmchai/ptcomputer03_2/hHTML/HTMLcontent.htm" TargetMode="External"/><Relationship Id="rId109" Type="http://schemas.openxmlformats.org/officeDocument/2006/relationships/hyperlink" Target="http://www.pt.ntu.edu.tw/hmchai/ptcomputer03_2/hHTML/HTMLhyperlink.htm" TargetMode="External"/><Relationship Id="rId34" Type="http://schemas.openxmlformats.org/officeDocument/2006/relationships/hyperlink" Target="http://www.pt.ntu.edu.tw/hmchai/ptcomputer03_2/hHTML/HTMLcontent.htm" TargetMode="External"/><Relationship Id="rId50" Type="http://schemas.openxmlformats.org/officeDocument/2006/relationships/hyperlink" Target="javascript:glossary('HTMLcontent.files/Blockquote.htm')" TargetMode="External"/><Relationship Id="rId55" Type="http://schemas.openxmlformats.org/officeDocument/2006/relationships/hyperlink" Target="http://www.pt.ntu.edu.tw/hmchai/ptcomputer03_2/hHTML/HTMLcontent.files/CoolGuy.htm" TargetMode="External"/><Relationship Id="rId76" Type="http://schemas.openxmlformats.org/officeDocument/2006/relationships/hyperlink" Target="http://www.pt.ntu.edu.tw/hmchai/ptcomputer03_2/PTcomHome.htm" TargetMode="External"/><Relationship Id="rId97" Type="http://schemas.openxmlformats.org/officeDocument/2006/relationships/hyperlink" Target="javascript:glossary('HTMLtable.files/CellSpan.htm" TargetMode="External"/><Relationship Id="rId104" Type="http://schemas.openxmlformats.org/officeDocument/2006/relationships/hyperlink" Target="http://www.pt.ntu.edu.tw/hmchai/ptcomputer03_2/hHTML/HTMLframe.files/IFrameLink.htm" TargetMode="External"/><Relationship Id="rId120" Type="http://schemas.openxmlformats.org/officeDocument/2006/relationships/hyperlink" Target="http://www.pt.ntu.edu.tw/hmchai/ptcomputer03_2/hHTML/HTMLform.files/Button.htm" TargetMode="External"/><Relationship Id="rId125" Type="http://schemas.openxmlformats.org/officeDocument/2006/relationships/control" Target="activeX/activeX4.xml"/><Relationship Id="rId141" Type="http://schemas.openxmlformats.org/officeDocument/2006/relationships/hyperlink" Target="http://www.pt.ntu.edu.tw/hmchai/ptcomputer03_2/hHTML/HTMLform.files/Radio.htm" TargetMode="External"/><Relationship Id="rId146" Type="http://schemas.openxmlformats.org/officeDocument/2006/relationships/control" Target="activeX/activeX16.xml"/><Relationship Id="rId167" Type="http://schemas.openxmlformats.org/officeDocument/2006/relationships/header" Target="header1.xml"/><Relationship Id="rId7" Type="http://schemas.openxmlformats.org/officeDocument/2006/relationships/hyperlink" Target="javascript:glossary('../../hGlossary/Internet.htm')" TargetMode="External"/><Relationship Id="rId71" Type="http://schemas.openxmlformats.org/officeDocument/2006/relationships/hyperlink" Target="http://www.pt.ntu.edu.tw/hmchai/ptcomputer03_2/hHTML/HTMLhyperlink.htm" TargetMode="External"/><Relationship Id="rId92" Type="http://schemas.openxmlformats.org/officeDocument/2006/relationships/hyperlink" Target="javascript:glossary('HTMLtable.files/TableDesign.htm" TargetMode="External"/><Relationship Id="rId162" Type="http://schemas.openxmlformats.org/officeDocument/2006/relationships/hyperlink" Target="http://www.pt.ntu.edu.tw/hmchai/ptcomputer03_2/hHTML/HTMLform.files/BasicData.htm" TargetMode="External"/><Relationship Id="rId2" Type="http://schemas.openxmlformats.org/officeDocument/2006/relationships/styles" Target="styles.xml"/><Relationship Id="rId29" Type="http://schemas.openxmlformats.org/officeDocument/2006/relationships/hyperlink" Target="http://www.pt.ntu.edu.tw/hmchai/ptcomputer03_2/hHTML/HTMlcolor.htm" TargetMode="External"/><Relationship Id="rId24" Type="http://schemas.openxmlformats.org/officeDocument/2006/relationships/hyperlink" Target="http://www.pt.ntu.edu.tw/hmchai/ptcomputer03_2/hHTML/HTMLintroduction.files/BodyBGcolor.htm" TargetMode="External"/><Relationship Id="rId40" Type="http://schemas.openxmlformats.org/officeDocument/2006/relationships/hyperlink" Target="http://www.pt.ntu.edu.tw/hmchai/ptcomputer03_2/hCSS/CSSintro.htm" TargetMode="External"/><Relationship Id="rId45" Type="http://schemas.openxmlformats.org/officeDocument/2006/relationships/hyperlink" Target="javascript:glossary('HTMLcontent.files/Horizone.htm')" TargetMode="External"/><Relationship Id="rId66" Type="http://schemas.openxmlformats.org/officeDocument/2006/relationships/hyperlink" Target="http://www.pt.ntu.edu.tw/hmchai/ptcomputer03_2/hHTML/HTMLlist.files/OrderType.htm" TargetMode="External"/><Relationship Id="rId87" Type="http://schemas.openxmlformats.org/officeDocument/2006/relationships/hyperlink" Target="http://www.pt.ntu.edu.tw/hmchai/ptcomputer03_2/hHTML/HTMLhyperlink.files/EMail.htm" TargetMode="External"/><Relationship Id="rId110" Type="http://schemas.openxmlformats.org/officeDocument/2006/relationships/hyperlink" Target="http://www.pt.ntu.edu.tw/hmchai/ptcomputer03_2/hCSS/CSStext.htm" TargetMode="External"/><Relationship Id="rId115" Type="http://schemas.openxmlformats.org/officeDocument/2006/relationships/image" Target="media/image3.wmf"/><Relationship Id="rId131" Type="http://schemas.openxmlformats.org/officeDocument/2006/relationships/control" Target="activeX/activeX8.xml"/><Relationship Id="rId136" Type="http://schemas.openxmlformats.org/officeDocument/2006/relationships/hyperlink" Target="http://www.pt.ntu.edu.tw/hmchai/ptcomputer03_2/hHTML/HTMLform.files/Radio.htm" TargetMode="External"/><Relationship Id="rId157" Type="http://schemas.openxmlformats.org/officeDocument/2006/relationships/control" Target="activeX/activeX20.xml"/><Relationship Id="rId61" Type="http://schemas.openxmlformats.org/officeDocument/2006/relationships/hyperlink" Target="http://www.pt.ntu.edu.tw/hmchai/ptcomputer03_2/hHTML/HTMLcontent.files/Heading.htm" TargetMode="External"/><Relationship Id="rId82" Type="http://schemas.openxmlformats.org/officeDocument/2006/relationships/hyperlink" Target="http://www.pt.ntu.edu.tw/hmchai/ptcomputer03_2/hHTML/HTMLhyperlink.files/LinkOtherPage.htm" TargetMode="External"/><Relationship Id="rId152" Type="http://schemas.openxmlformats.org/officeDocument/2006/relationships/hyperlink" Target="http://www.pt.ntu.edu.tw/hmchai/ptcomputer03_2/hHTML/HTMLform.files/Textarea.htm" TargetMode="External"/><Relationship Id="rId19" Type="http://schemas.openxmlformats.org/officeDocument/2006/relationships/hyperlink" Target="http://www.pt.ntu.edu.tw/hmchai/ptcomputer03_2/hHTML/HTMLintroduction.files/FirstPage.htm" TargetMode="External"/><Relationship Id="rId14" Type="http://schemas.openxmlformats.org/officeDocument/2006/relationships/hyperlink" Target="javascript:glossary('../../hGlossary/URI.htm')" TargetMode="External"/><Relationship Id="rId30" Type="http://schemas.openxmlformats.org/officeDocument/2006/relationships/hyperlink" Target="http://www.pt.ntu.edu.tw/hmchai/ptcomputer03_2/hHTML/HTMLhyperlink.htm" TargetMode="External"/><Relationship Id="rId35" Type="http://schemas.openxmlformats.org/officeDocument/2006/relationships/hyperlink" Target="http://www.pt.ntu.edu.tw/hmchai/ptcomputer03_2/hHTML/HTMLcontent.htm" TargetMode="External"/><Relationship Id="rId56" Type="http://schemas.openxmlformats.org/officeDocument/2006/relationships/hyperlink" Target="http://www.pt.ntu.edu.tw/hmchai/ptcomputer03_2/hHTML/HTMLcontent.files/NoTest.htm" TargetMode="External"/><Relationship Id="rId77" Type="http://schemas.openxmlformats.org/officeDocument/2006/relationships/hyperlink" Target="http://www.pt.ntu.edu.tw/hmchai/ptcomputer03_2/hHTML/HTMLhyperlink.files/FaceHappyPosition.htm" TargetMode="External"/><Relationship Id="rId100" Type="http://schemas.openxmlformats.org/officeDocument/2006/relationships/hyperlink" Target="javascript:glossary('HTMLtable.files/TableField.htm')" TargetMode="External"/><Relationship Id="rId105" Type="http://schemas.openxmlformats.org/officeDocument/2006/relationships/hyperlink" Target="http://www.pt.ntu.edu.tw/hmchai/ptcomputer03_2/hHTML/HTMLadvanced.files/ForceWithYou.htm" TargetMode="External"/><Relationship Id="rId126" Type="http://schemas.openxmlformats.org/officeDocument/2006/relationships/control" Target="activeX/activeX5.xml"/><Relationship Id="rId147" Type="http://schemas.openxmlformats.org/officeDocument/2006/relationships/hyperlink" Target="http://www.pt.ntu.edu.tw/hmchai/ptcomputer03_2/hHTML/HTMLform.files/Test.htm" TargetMode="External"/><Relationship Id="rId168" Type="http://schemas.openxmlformats.org/officeDocument/2006/relationships/header" Target="header2.xml"/><Relationship Id="rId8" Type="http://schemas.openxmlformats.org/officeDocument/2006/relationships/hyperlink" Target="javascript:glossary('../../hGlossary/WorldWideWeb.htm')" TargetMode="External"/><Relationship Id="rId51" Type="http://schemas.openxmlformats.org/officeDocument/2006/relationships/hyperlink" Target="javascript:glossary('../hJavaScript/JSintro.files/FirstJS.htm')" TargetMode="External"/><Relationship Id="rId72" Type="http://schemas.openxmlformats.org/officeDocument/2006/relationships/hyperlink" Target="http://www.pt.ntu.edu.tw/hmchai/ptcomputer03_2/hHTML/HTMLhyperlink.htm" TargetMode="External"/><Relationship Id="rId93" Type="http://schemas.openxmlformats.org/officeDocument/2006/relationships/hyperlink" Target="javascript:glossary('HTMLtable.files/TableDesign.htm" TargetMode="External"/><Relationship Id="rId98" Type="http://schemas.openxmlformats.org/officeDocument/2006/relationships/hyperlink" Target="javascript:glossary('HTMLtable.files/PageDesign.htm')" TargetMode="External"/><Relationship Id="rId121" Type="http://schemas.openxmlformats.org/officeDocument/2006/relationships/hyperlink" Target="http://www.pt.ntu.edu.tw/hmchai/ptcomputer03_2/hHTML/HTMLform.files/ImageButton.htm" TargetMode="External"/><Relationship Id="rId142" Type="http://schemas.openxmlformats.org/officeDocument/2006/relationships/image" Target="media/image8.wmf"/><Relationship Id="rId163" Type="http://schemas.openxmlformats.org/officeDocument/2006/relationships/hyperlink" Target="http://www.pt.ntu.edu.tw/hmchai/ptcomputer03_2/hASP/ASPrequest.htm" TargetMode="External"/><Relationship Id="rId3" Type="http://schemas.openxmlformats.org/officeDocument/2006/relationships/settings" Target="settings.xml"/><Relationship Id="rId25" Type="http://schemas.openxmlformats.org/officeDocument/2006/relationships/hyperlink" Target="http://www.pt.ntu.edu.tw/hmchai/ptcomputer03_2/hHTML/HTMLintroduction.files/BackgroundScroll.htm" TargetMode="External"/><Relationship Id="rId46" Type="http://schemas.openxmlformats.org/officeDocument/2006/relationships/hyperlink" Target="http://www.pt.ntu.edu.tw/hmchai/ptcomputer03_2/hCSS/CSSdocument.htm" TargetMode="External"/><Relationship Id="rId67" Type="http://schemas.openxmlformats.org/officeDocument/2006/relationships/hyperlink" Target="http://www.pt.ntu.edu.tw/hmchai/ptcomputer03_2/hHTML/HTMLlist.files/OrderStyle.htm" TargetMode="External"/><Relationship Id="rId116" Type="http://schemas.openxmlformats.org/officeDocument/2006/relationships/control" Target="activeX/activeX1.xml"/><Relationship Id="rId137" Type="http://schemas.openxmlformats.org/officeDocument/2006/relationships/image" Target="media/image7.wmf"/><Relationship Id="rId158" Type="http://schemas.openxmlformats.org/officeDocument/2006/relationships/hyperlink" Target="http://www.pt.ntu.edu.tw/hmchai/ptcomputer03_2/hHTML/HTMLform.files/Textarea.htm" TargetMode="External"/><Relationship Id="rId20" Type="http://schemas.openxmlformats.org/officeDocument/2006/relationships/image" Target="media/image1.jpeg"/><Relationship Id="rId41" Type="http://schemas.openxmlformats.org/officeDocument/2006/relationships/hyperlink" Target="javascript:glossary('HTMLcontent.files/ParagraphAlign.htm')" TargetMode="External"/><Relationship Id="rId62" Type="http://schemas.openxmlformats.org/officeDocument/2006/relationships/hyperlink" Target="http://www.pt.ntu.edu.tw/hmchai/ptcomputer03_2/hHTML/HTMLlist.files/ItemLayer.htm" TargetMode="External"/><Relationship Id="rId83" Type="http://schemas.openxmlformats.org/officeDocument/2006/relationships/hyperlink" Target="http://www.pt.ntu.edu.tw/hmchai/ptcomputer03_2/hHTML/HTMLhyperlink.files/MyImageMap.htm" TargetMode="External"/><Relationship Id="rId88" Type="http://schemas.openxmlformats.org/officeDocument/2006/relationships/hyperlink" Target="javascript:glossary('HTMLtable.files/BasicTable.htm')" TargetMode="External"/><Relationship Id="rId111" Type="http://schemas.openxmlformats.org/officeDocument/2006/relationships/hyperlink" Target="http://www.pt.ntu.edu.tw/hmchai/ptcomputer03_2/hCSS/CSStable.htm" TargetMode="External"/><Relationship Id="rId132" Type="http://schemas.openxmlformats.org/officeDocument/2006/relationships/hyperlink" Target="http://www.pt.ntu.edu.tw/hmchai/ptcomputer03_2/hHTML/HTMLform.files/Radio.htm" TargetMode="External"/><Relationship Id="rId153" Type="http://schemas.openxmlformats.org/officeDocument/2006/relationships/image" Target="media/image11.wmf"/><Relationship Id="rId15" Type="http://schemas.openxmlformats.org/officeDocument/2006/relationships/hyperlink" Target="javascript:glossary('../../hGlossary/HTTP.htm')" TargetMode="External"/><Relationship Id="rId36" Type="http://schemas.openxmlformats.org/officeDocument/2006/relationships/hyperlink" Target="http://www.pt.ntu.edu.tw/hmchai/ptcomputer03_2/hHTML/HTMLcontent.htm" TargetMode="External"/><Relationship Id="rId57" Type="http://schemas.openxmlformats.org/officeDocument/2006/relationships/hyperlink" Target="http://www.pt.ntu.edu.tw/hmchai/ptcomputer03_2/hHTML/HTMLcontent.files/Alignment.htm" TargetMode="External"/><Relationship Id="rId106" Type="http://schemas.openxmlformats.org/officeDocument/2006/relationships/hyperlink" Target="http://www.pt.ntu.edu.tw/hmchai/ptcomputer03_2/hHTML/HTMLadvanced.files/FaceHappyBlend.htm" TargetMode="External"/><Relationship Id="rId127" Type="http://schemas.openxmlformats.org/officeDocument/2006/relationships/hyperlink" Target="http://www.pt.ntu.edu.tw/hmchai/ptcomputer03_2/hHTML/HTMLform.files/Radio.htm" TargetMode="External"/><Relationship Id="rId10" Type="http://schemas.openxmlformats.org/officeDocument/2006/relationships/hyperlink" Target="javascript:glossary('../../hGlossary/Server.htm')" TargetMode="External"/><Relationship Id="rId31" Type="http://schemas.openxmlformats.org/officeDocument/2006/relationships/hyperlink" Target="javascript:glossary('../../hGlossary/Browser.htm')" TargetMode="External"/><Relationship Id="rId52" Type="http://schemas.openxmlformats.org/officeDocument/2006/relationships/hyperlink" Target="http://www.pt.ntu.edu.tw/hmchai/ptcomputer03_2/hHTML/HTMLintro.htm" TargetMode="External"/><Relationship Id="rId73" Type="http://schemas.openxmlformats.org/officeDocument/2006/relationships/hyperlink" Target="http://www.pt.ntu.edu.tw/hmchai/ptcomputer03_2/hHTML/HTMLhyperlink.htm" TargetMode="External"/><Relationship Id="rId78" Type="http://schemas.openxmlformats.org/officeDocument/2006/relationships/hyperlink" Target="http://www.pt.ntu.edu.tw/hmchai/ptcomputer03_2/hHTML/HTMLhyperlink.files/BackgroundScroll.htm" TargetMode="External"/><Relationship Id="rId94" Type="http://schemas.openxmlformats.org/officeDocument/2006/relationships/hyperlink" Target="javascript:glossary('HTMLtable.files/WholeRow.htm')" TargetMode="External"/><Relationship Id="rId99" Type="http://schemas.openxmlformats.org/officeDocument/2006/relationships/hyperlink" Target="javascript:glossary('../hInfo/PTcom03Syllabus.htm')" TargetMode="External"/><Relationship Id="rId101" Type="http://schemas.openxmlformats.org/officeDocument/2006/relationships/hyperlink" Target="http://www.pt.ntu.edu.tw/hmchai/ptcomputer03_2/hHTML/HTMLframe.files/BMindex.htm" TargetMode="External"/><Relationship Id="rId122" Type="http://schemas.openxmlformats.org/officeDocument/2006/relationships/hyperlink" Target="http://www.pt.ntu.edu.tw/hmchai/ptcomputer03_2/hHTML/HTMLform.files/ImageButton.htm" TargetMode="External"/><Relationship Id="rId143" Type="http://schemas.openxmlformats.org/officeDocument/2006/relationships/control" Target="activeX/activeX15.xml"/><Relationship Id="rId148" Type="http://schemas.openxmlformats.org/officeDocument/2006/relationships/control" Target="activeX/activeX17.xml"/><Relationship Id="rId164" Type="http://schemas.openxmlformats.org/officeDocument/2006/relationships/hyperlink" Target="http://www.pt.ntu.edu.tw/hmchai/ptcomputer03_2/hJavaScript/JSif.htm" TargetMode="External"/><Relationship Id="rId16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javascript:glossary('../../hGlossary/URI.htm')" TargetMode="External"/><Relationship Id="rId26" Type="http://schemas.openxmlformats.org/officeDocument/2006/relationships/hyperlink" Target="http://www.pt.ntu.edu.tw/hmchai/ptcomputer03_2/hHTML/HTMLintroduction.files/BackgroundFixed.htm" TargetMode="External"/><Relationship Id="rId47" Type="http://schemas.openxmlformats.org/officeDocument/2006/relationships/hyperlink" Target="javascript:glossary('HTMLcontent.files/Paragraph.htm')" TargetMode="External"/><Relationship Id="rId68" Type="http://schemas.openxmlformats.org/officeDocument/2006/relationships/hyperlink" Target="http://www.pt.ntu.edu.tw/hmchai/ptcomputer03_2/hHTML/HTMLintro.htm" TargetMode="External"/><Relationship Id="rId89" Type="http://schemas.openxmlformats.org/officeDocument/2006/relationships/hyperlink" Target="javascript:glossary('HTMLtable.files/TableDesign.htm')" TargetMode="External"/><Relationship Id="rId112" Type="http://schemas.openxmlformats.org/officeDocument/2006/relationships/hyperlink" Target="javascript:glossary('HTMLform.files/ButtonDefault.htm')" TargetMode="External"/><Relationship Id="rId133" Type="http://schemas.openxmlformats.org/officeDocument/2006/relationships/control" Target="activeX/activeX9.xml"/><Relationship Id="rId154" Type="http://schemas.openxmlformats.org/officeDocument/2006/relationships/control" Target="activeX/activeX19.xml"/><Relationship Id="rId16" Type="http://schemas.openxmlformats.org/officeDocument/2006/relationships/hyperlink" Target="javascript:glossary('../../hGlossary/HTML.htm')" TargetMode="External"/><Relationship Id="rId37" Type="http://schemas.openxmlformats.org/officeDocument/2006/relationships/hyperlink" Target="http://www.pt.ntu.edu.tw/hmchai/ptcomputer03_2/hHTML/HTMLcontent.htm" TargetMode="External"/><Relationship Id="rId58" Type="http://schemas.openxmlformats.org/officeDocument/2006/relationships/hyperlink" Target="http://www.pt.ntu.edu.tw/hmchai/ptcomputer03_2/hHTML/HTMLcontent.files/HappyNewYear.htm" TargetMode="External"/><Relationship Id="rId79" Type="http://schemas.openxmlformats.org/officeDocument/2006/relationships/hyperlink" Target="http://www.pt.ntu.edu.tw/hmchai/ptcomputer03_2/hHTML/HTMLhyperlink.files/BackgroundFixed.htm" TargetMode="External"/><Relationship Id="rId102" Type="http://schemas.openxmlformats.org/officeDocument/2006/relationships/hyperlink" Target="http://www.pt.ntu.edu.tw/hmchai/ptcomputer03_2/hHTML/HTMLframe.files/Ptcom02Index.htm" TargetMode="External"/><Relationship Id="rId123" Type="http://schemas.openxmlformats.org/officeDocument/2006/relationships/image" Target="media/image5.wmf"/><Relationship Id="rId144" Type="http://schemas.openxmlformats.org/officeDocument/2006/relationships/hyperlink" Target="http://www.pt.ntu.edu.tw/hmchai/ptcomputer03_2/hHTML/HTMLform.files/Test.htm" TargetMode="External"/><Relationship Id="rId90" Type="http://schemas.openxmlformats.org/officeDocument/2006/relationships/hyperlink" Target="javascript:glossary('HTMLtable.files/TableDesign.htm" TargetMode="External"/><Relationship Id="rId165" Type="http://schemas.openxmlformats.org/officeDocument/2006/relationships/hyperlink" Target="javascript:glossary('HTMLform.files/EmailSatisfaction.htm')" TargetMode="External"/><Relationship Id="rId27" Type="http://schemas.openxmlformats.org/officeDocument/2006/relationships/hyperlink" Target="http://www.pt.ntu.edu.tw/hmchai/ptcomputer03_2/hHTML/HTMLintroduction.files/FirstPageTextColor.htm" TargetMode="External"/><Relationship Id="rId48" Type="http://schemas.openxmlformats.org/officeDocument/2006/relationships/hyperlink" Target="javascript:glossary('HTMLcontent.files/Horizone.htm" TargetMode="External"/><Relationship Id="rId69" Type="http://schemas.openxmlformats.org/officeDocument/2006/relationships/hyperlink" Target="http://www.pt.ntu.edu.tw/hmchai/ptcomputer03_2/hHTML/HTMLhyperlink.htm" TargetMode="External"/><Relationship Id="rId113" Type="http://schemas.openxmlformats.org/officeDocument/2006/relationships/hyperlink" Target="http://www.pt.ntu.edu.tw/hmchai/ptcomputer03_2/hHTML/HTMLform.files/Button.htm" TargetMode="External"/><Relationship Id="rId134" Type="http://schemas.openxmlformats.org/officeDocument/2006/relationships/control" Target="activeX/activeX10.xml"/><Relationship Id="rId80" Type="http://schemas.openxmlformats.org/officeDocument/2006/relationships/hyperlink" Target="http://www.pt.ntu.edu.tw/hmchai/ptcomputer03_2/hHTML/HTMLhyperlink.files/LinkOtherPage.htm" TargetMode="External"/><Relationship Id="rId155" Type="http://schemas.openxmlformats.org/officeDocument/2006/relationships/hyperlink" Target="http://www.pt.ntu.edu.tw/hmchai/ptcomputer03_2/hHTML/HTMLform.files/Textarea.htm" TargetMode="External"/><Relationship Id="rId17" Type="http://schemas.openxmlformats.org/officeDocument/2006/relationships/hyperlink" Target="javascript:glossary('../../hGlossary/InterpretedLanguage.htm')" TargetMode="External"/><Relationship Id="rId38" Type="http://schemas.openxmlformats.org/officeDocument/2006/relationships/hyperlink" Target="http://www.pt.ntu.edu.tw/hmchai/ptcomputer03_2/hHTML/HTMLcontent.htm" TargetMode="External"/><Relationship Id="rId59" Type="http://schemas.openxmlformats.org/officeDocument/2006/relationships/hyperlink" Target="mailto:name@address" TargetMode="External"/><Relationship Id="rId103" Type="http://schemas.openxmlformats.org/officeDocument/2006/relationships/hyperlink" Target="http://www.pt.ntu.edu.tw/hmchai/ptcomputer03_2/Index.htm" TargetMode="External"/><Relationship Id="rId12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E-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24</Pages>
  <Words>14031</Words>
  <Characters>26941</Characters>
  <Application>Microsoft Office Word</Application>
  <DocSecurity>0</DocSecurity>
  <Lines>224</Lines>
  <Paragraphs>81</Paragraphs>
  <ScaleCrop>false</ScaleCrop>
  <Company/>
  <LinksUpToDate>false</LinksUpToDate>
  <CharactersWithSpaces>40891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Jinni</dc:creator>
  <cp:keywords/>
  <dc:description/>
  <cp:lastModifiedBy>Jinni Tsay</cp:lastModifiedBy>
  <cp:revision>12</cp:revision>
  <dcterms:created xsi:type="dcterms:W3CDTF">2017-03-04T05:21:00Z</dcterms:created>
  <dcterms:modified xsi:type="dcterms:W3CDTF">2018-02-23T05:22:00Z</dcterms:modified>
</cp:coreProperties>
</file>